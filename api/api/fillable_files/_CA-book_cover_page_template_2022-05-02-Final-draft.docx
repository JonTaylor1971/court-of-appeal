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 w:val="0"/>
          <w:bCs w:val="0"/>
          <w:color w:val="auto"/>
          <w:sz w:val="21"/>
          <w:szCs w:val="21"/>
        </w:rPr>
        <w:id w:val="-1270770191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tbl>
          <w:tblPr>
            <w:tblStyle w:val="LightList-Accent1"/>
            <w:tblW w:w="0" w:type="auto"/>
            <w:tblLook w:val="04A0" w:firstRow="1" w:lastRow="0" w:firstColumn="1" w:lastColumn="0" w:noHBand="0" w:noVBand="1"/>
          </w:tblPr>
          <w:tblGrid>
            <w:gridCol w:w="823"/>
            <w:gridCol w:w="8517"/>
          </w:tblGrid>
          <w:tr w:rsidR="00936D6C" w14:paraId="227FFAA3" w14:textId="77777777" w:rsidTr="00001B2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76" w:type="dxa"/>
                <w:gridSpan w:val="2"/>
              </w:tcPr>
              <w:p w14:paraId="5ED2A926" w14:textId="77777777" w:rsidR="00B40A97" w:rsidRDefault="0038516F" w:rsidP="00001B2B">
                <w:pPr>
                  <w:spacing w:before="20" w:after="20"/>
                  <w:rPr>
                    <w:rFonts w:cs="Arial"/>
                    <w:b w:val="0"/>
                    <w:bCs w:val="0"/>
                    <w:sz w:val="21"/>
                    <w:szCs w:val="21"/>
                  </w:rPr>
                </w:pPr>
                <w:r w:rsidRPr="00D86A65">
                  <w:rPr>
                    <w:rFonts w:cs="Arial"/>
                    <w:sz w:val="21"/>
                    <w:szCs w:val="21"/>
                  </w:rPr>
                  <w:t xml:space="preserve">COVER PAGE </w:t>
                </w:r>
                <w:r w:rsidR="00936D6C" w:rsidRPr="00D86A65">
                  <w:rPr>
                    <w:rFonts w:cs="Arial"/>
                    <w:sz w:val="21"/>
                    <w:szCs w:val="21"/>
                  </w:rPr>
                  <w:t>INSTRUCTIONS (please remove table when completed)</w:t>
                </w:r>
              </w:p>
              <w:p w14:paraId="37005314" w14:textId="00F7ABA9" w:rsidR="00936D6C" w:rsidRPr="00D86A65" w:rsidRDefault="00B40A97" w:rsidP="00001B2B">
                <w:pPr>
                  <w:spacing w:before="20" w:after="20"/>
                  <w:rPr>
                    <w:rFonts w:cs="Arial"/>
                    <w:b w:val="0"/>
                    <w:sz w:val="21"/>
                    <w:szCs w:val="21"/>
                  </w:rPr>
                </w:pPr>
                <w:r>
                  <w:rPr>
                    <w:rFonts w:cs="Arial"/>
                    <w:sz w:val="21"/>
                    <w:szCs w:val="21"/>
                  </w:rPr>
                  <w:t>Last Updated</w:t>
                </w:r>
                <w:r w:rsidR="00936D6C" w:rsidRPr="00D86A65">
                  <w:rPr>
                    <w:rFonts w:cs="Arial"/>
                    <w:sz w:val="21"/>
                    <w:szCs w:val="21"/>
                  </w:rPr>
                  <w:t>:</w:t>
                </w:r>
                <w:r>
                  <w:rPr>
                    <w:rFonts w:cs="Arial"/>
                    <w:sz w:val="21"/>
                    <w:szCs w:val="21"/>
                  </w:rPr>
                  <w:t xml:space="preserve"> July 18, 2022</w:t>
                </w:r>
              </w:p>
            </w:tc>
          </w:tr>
          <w:tr w:rsidR="00936D6C" w14:paraId="6C407553" w14:textId="77777777" w:rsidTr="00001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22BF06EC" w14:textId="77777777" w:rsidR="00936D6C" w:rsidRPr="00D86A65" w:rsidRDefault="00936D6C" w:rsidP="00001B2B">
                <w:pPr>
                  <w:spacing w:before="20" w:after="20"/>
                  <w:jc w:val="center"/>
                  <w:rPr>
                    <w:rFonts w:cs="Arial"/>
                    <w:b w:val="0"/>
                    <w:sz w:val="21"/>
                    <w:szCs w:val="21"/>
                  </w:rPr>
                </w:pPr>
                <w:r w:rsidRPr="00D86A65">
                  <w:rPr>
                    <w:rFonts w:cs="Arial"/>
                    <w:sz w:val="21"/>
                    <w:szCs w:val="21"/>
                  </w:rPr>
                  <w:t>Step</w:t>
                </w:r>
              </w:p>
            </w:tc>
            <w:tc>
              <w:tcPr>
                <w:tcW w:w="8748" w:type="dxa"/>
              </w:tcPr>
              <w:p w14:paraId="15795F0F" w14:textId="77777777" w:rsidR="00936D6C" w:rsidRPr="00D86A65" w:rsidRDefault="00936D6C" w:rsidP="00001B2B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b/>
                    <w:sz w:val="21"/>
                    <w:szCs w:val="21"/>
                  </w:rPr>
                </w:pPr>
                <w:r w:rsidRPr="00D86A65">
                  <w:rPr>
                    <w:rFonts w:cs="Arial"/>
                    <w:b/>
                    <w:sz w:val="21"/>
                    <w:szCs w:val="21"/>
                  </w:rPr>
                  <w:t>Action</w:t>
                </w:r>
              </w:p>
            </w:tc>
          </w:tr>
          <w:tr w:rsidR="00936D6C" w14:paraId="038AEF6D" w14:textId="77777777" w:rsidTr="00001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7FE1D7CD" w14:textId="77777777" w:rsidR="00936D6C" w:rsidRPr="00D86A65" w:rsidRDefault="00936D6C" w:rsidP="00001B2B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r w:rsidRPr="00D86A65">
                  <w:rPr>
                    <w:rFonts w:cs="Arial"/>
                    <w:sz w:val="21"/>
                    <w:szCs w:val="21"/>
                  </w:rPr>
                  <w:t>1</w:t>
                </w:r>
              </w:p>
            </w:tc>
            <w:tc>
              <w:tcPr>
                <w:tcW w:w="8748" w:type="dxa"/>
              </w:tcPr>
              <w:p w14:paraId="1620CDFC" w14:textId="441DF797" w:rsidR="00936D6C" w:rsidRPr="00D86A65" w:rsidRDefault="00936D6C" w:rsidP="00516D3E">
                <w:pPr>
                  <w:spacing w:before="20" w:after="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1"/>
                    <w:szCs w:val="21"/>
                  </w:rPr>
                </w:pPr>
                <w:r w:rsidRPr="00D86A65">
                  <w:rPr>
                    <w:rFonts w:cs="Arial"/>
                    <w:sz w:val="21"/>
                    <w:szCs w:val="21"/>
                  </w:rPr>
                  <w:t xml:space="preserve">Double click on </w:t>
                </w:r>
                <w:r w:rsidR="00516D3E" w:rsidRPr="00D86A65">
                  <w:rPr>
                    <w:rFonts w:cs="Arial"/>
                    <w:b/>
                    <w:sz w:val="21"/>
                    <w:szCs w:val="21"/>
                  </w:rPr>
                  <w:t>REQUIRED</w:t>
                </w:r>
                <w:r w:rsidR="00001B2B" w:rsidRPr="00D86A65">
                  <w:rPr>
                    <w:rFonts w:cs="Arial"/>
                    <w:b/>
                    <w:sz w:val="21"/>
                    <w:szCs w:val="21"/>
                  </w:rPr>
                  <w:t xml:space="preserve"> </w:t>
                </w:r>
                <w:r w:rsidRPr="00D86A65">
                  <w:rPr>
                    <w:rFonts w:cs="Arial"/>
                    <w:b/>
                    <w:sz w:val="21"/>
                    <w:szCs w:val="21"/>
                  </w:rPr>
                  <w:t>grey</w:t>
                </w:r>
                <w:r w:rsidR="00001B2B" w:rsidRPr="00D86A65">
                  <w:rPr>
                    <w:rFonts w:cs="Arial"/>
                    <w:sz w:val="21"/>
                    <w:szCs w:val="21"/>
                  </w:rPr>
                  <w:t xml:space="preserve"> text</w:t>
                </w:r>
                <w:r w:rsidRPr="00D86A65">
                  <w:rPr>
                    <w:rFonts w:cs="Arial"/>
                    <w:sz w:val="21"/>
                    <w:szCs w:val="21"/>
                  </w:rPr>
                  <w:t xml:space="preserve"> fields</w:t>
                </w:r>
                <w:r w:rsidR="007815D4">
                  <w:rPr>
                    <w:rFonts w:cs="Arial"/>
                    <w:sz w:val="21"/>
                    <w:szCs w:val="21"/>
                  </w:rPr>
                  <w:t>;</w:t>
                </w:r>
                <w:r w:rsidR="007815D4">
                  <w:rPr>
                    <w:rFonts w:cs="Arial"/>
                    <w:sz w:val="22"/>
                    <w:szCs w:val="22"/>
                  </w:rPr>
                  <w:t xml:space="preserve"> delete text and then </w:t>
                </w:r>
                <w:r w:rsidR="007815D4" w:rsidRPr="00D46EDE">
                  <w:rPr>
                    <w:rFonts w:cs="Arial"/>
                    <w:sz w:val="22"/>
                    <w:szCs w:val="22"/>
                  </w:rPr>
                  <w:t>enter information</w:t>
                </w:r>
                <w:r w:rsidR="00C74EB1">
                  <w:rPr>
                    <w:rFonts w:cs="Arial"/>
                    <w:sz w:val="21"/>
                    <w:szCs w:val="21"/>
                  </w:rPr>
                  <w:t xml:space="preserve"> or enter text where there are instructions</w:t>
                </w:r>
                <w:r w:rsidR="006208FE">
                  <w:rPr>
                    <w:rFonts w:cs="Arial"/>
                    <w:sz w:val="21"/>
                    <w:szCs w:val="21"/>
                  </w:rPr>
                  <w:t>.</w:t>
                </w:r>
              </w:p>
            </w:tc>
          </w:tr>
          <w:tr w:rsidR="00904186" w14:paraId="4A0DF2A5" w14:textId="77777777" w:rsidTr="00001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040FE8E4" w14:textId="77777777" w:rsidR="00904186" w:rsidRPr="00D86A65" w:rsidRDefault="00904186" w:rsidP="00001B2B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r>
                  <w:rPr>
                    <w:rFonts w:cs="Arial"/>
                    <w:sz w:val="21"/>
                    <w:szCs w:val="21"/>
                  </w:rPr>
                  <w:t>2</w:t>
                </w:r>
              </w:p>
            </w:tc>
            <w:tc>
              <w:tcPr>
                <w:tcW w:w="8748" w:type="dxa"/>
              </w:tcPr>
              <w:p w14:paraId="71662075" w14:textId="77777777" w:rsidR="00904186" w:rsidRDefault="00286046" w:rsidP="00B23CFC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1"/>
                    <w:szCs w:val="21"/>
                  </w:rPr>
                </w:pPr>
                <w:bookmarkStart w:id="0" w:name="_GoBack"/>
                <w:r>
                  <w:rPr>
                    <w:rFonts w:cs="Arial"/>
                    <w:sz w:val="21"/>
                    <w:szCs w:val="21"/>
                  </w:rPr>
                  <w:t xml:space="preserve">Enter </w:t>
                </w:r>
                <w:r w:rsidR="00421FCD">
                  <w:rPr>
                    <w:rFonts w:cs="Arial"/>
                    <w:sz w:val="21"/>
                    <w:szCs w:val="21"/>
                  </w:rPr>
                  <w:t xml:space="preserve">Court of Appeal </w:t>
                </w:r>
                <w:r>
                  <w:rPr>
                    <w:rFonts w:cs="Arial"/>
                    <w:sz w:val="21"/>
                    <w:szCs w:val="21"/>
                  </w:rPr>
                  <w:t>case number</w:t>
                </w:r>
                <w:r w:rsidR="00421FCD">
                  <w:rPr>
                    <w:rFonts w:cs="Arial"/>
                    <w:sz w:val="21"/>
                    <w:szCs w:val="21"/>
                  </w:rPr>
                  <w:t xml:space="preserve"> example: CA12345</w:t>
                </w:r>
                <w:r>
                  <w:rPr>
                    <w:rFonts w:cs="Arial"/>
                    <w:sz w:val="21"/>
                    <w:szCs w:val="21"/>
                  </w:rPr>
                  <w:t xml:space="preserve"> </w:t>
                </w:r>
              </w:p>
              <w:p w14:paraId="75F81A18" w14:textId="37A3AA80" w:rsidR="00421FCD" w:rsidRPr="00D86A65" w:rsidRDefault="00444791" w:rsidP="00B23CFC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1"/>
                    <w:szCs w:val="21"/>
                  </w:rPr>
                </w:pPr>
                <w:r>
                  <w:rPr>
                    <w:rFonts w:cs="Arial"/>
                    <w:sz w:val="21"/>
                    <w:szCs w:val="21"/>
                  </w:rPr>
                  <w:t xml:space="preserve">If </w:t>
                </w:r>
                <w:r w:rsidRPr="00B40A97">
                  <w:rPr>
                    <w:rFonts w:cs="Arial"/>
                    <w:b/>
                    <w:sz w:val="21"/>
                    <w:szCs w:val="21"/>
                    <w:u w:val="single"/>
                  </w:rPr>
                  <w:t>c</w:t>
                </w:r>
                <w:r w:rsidR="00421FCD" w:rsidRPr="00B40A97">
                  <w:rPr>
                    <w:rFonts w:cs="Arial"/>
                    <w:b/>
                    <w:sz w:val="21"/>
                    <w:szCs w:val="21"/>
                    <w:u w:val="single"/>
                  </w:rPr>
                  <w:t>ases</w:t>
                </w:r>
                <w:r w:rsidR="00622AC4" w:rsidRPr="00B40A97">
                  <w:rPr>
                    <w:rFonts w:cs="Arial"/>
                    <w:b/>
                    <w:sz w:val="21"/>
                    <w:szCs w:val="21"/>
                    <w:u w:val="single"/>
                  </w:rPr>
                  <w:t xml:space="preserve"> </w:t>
                </w:r>
                <w:r w:rsidRPr="00B40A97">
                  <w:rPr>
                    <w:rFonts w:cs="Arial"/>
                    <w:b/>
                    <w:sz w:val="21"/>
                    <w:szCs w:val="21"/>
                    <w:u w:val="single"/>
                  </w:rPr>
                  <w:t xml:space="preserve">are </w:t>
                </w:r>
                <w:r w:rsidR="00622AC4" w:rsidRPr="00B40A97">
                  <w:rPr>
                    <w:rFonts w:cs="Arial"/>
                    <w:b/>
                    <w:sz w:val="21"/>
                    <w:szCs w:val="21"/>
                    <w:u w:val="single"/>
                  </w:rPr>
                  <w:t>heard together</w:t>
                </w:r>
                <w:r w:rsidR="00421FCD" w:rsidRPr="00B40A97">
                  <w:rPr>
                    <w:rFonts w:cs="Arial"/>
                    <w:b/>
                    <w:sz w:val="21"/>
                    <w:szCs w:val="21"/>
                  </w:rPr>
                  <w:t>:</w:t>
                </w:r>
                <w:r w:rsidR="00421FCD">
                  <w:rPr>
                    <w:rFonts w:cs="Arial"/>
                    <w:sz w:val="21"/>
                    <w:szCs w:val="21"/>
                  </w:rPr>
                  <w:t xml:space="preserve"> enter case number </w:t>
                </w:r>
                <w:r w:rsidR="001033A9">
                  <w:rPr>
                    <w:rFonts w:cs="Arial"/>
                    <w:sz w:val="21"/>
                    <w:szCs w:val="21"/>
                  </w:rPr>
                  <w:t xml:space="preserve">only </w:t>
                </w:r>
                <w:r w:rsidR="000E267A">
                  <w:rPr>
                    <w:rFonts w:cs="Arial"/>
                    <w:sz w:val="21"/>
                    <w:szCs w:val="21"/>
                  </w:rPr>
                  <w:t>applicable</w:t>
                </w:r>
                <w:r w:rsidR="000E267A" w:rsidDel="000E267A">
                  <w:rPr>
                    <w:rFonts w:cs="Arial"/>
                    <w:sz w:val="21"/>
                    <w:szCs w:val="21"/>
                  </w:rPr>
                  <w:t xml:space="preserve"> </w:t>
                </w:r>
                <w:r w:rsidR="00421FCD">
                  <w:rPr>
                    <w:rFonts w:cs="Arial"/>
                    <w:sz w:val="21"/>
                    <w:szCs w:val="21"/>
                  </w:rPr>
                  <w:t xml:space="preserve">to </w:t>
                </w:r>
                <w:r w:rsidR="003C7C7C">
                  <w:rPr>
                    <w:rFonts w:cs="Arial"/>
                    <w:sz w:val="21"/>
                    <w:szCs w:val="21"/>
                  </w:rPr>
                  <w:t xml:space="preserve">the </w:t>
                </w:r>
                <w:r w:rsidR="001033A9">
                  <w:rPr>
                    <w:rFonts w:cs="Arial"/>
                    <w:sz w:val="21"/>
                    <w:szCs w:val="21"/>
                  </w:rPr>
                  <w:t>party</w:t>
                </w:r>
                <w:r w:rsidR="00465181">
                  <w:rPr>
                    <w:rFonts w:cs="Arial"/>
                    <w:sz w:val="21"/>
                    <w:szCs w:val="21"/>
                  </w:rPr>
                  <w:t>, case</w:t>
                </w:r>
                <w:r w:rsidR="001033A9">
                  <w:rPr>
                    <w:rFonts w:cs="Arial"/>
                    <w:sz w:val="21"/>
                    <w:szCs w:val="21"/>
                  </w:rPr>
                  <w:t xml:space="preserve"> and </w:t>
                </w:r>
                <w:r w:rsidR="00421FCD">
                  <w:rPr>
                    <w:rFonts w:cs="Arial"/>
                    <w:sz w:val="21"/>
                    <w:szCs w:val="21"/>
                  </w:rPr>
                  <w:t>court record being filed</w:t>
                </w:r>
                <w:r>
                  <w:rPr>
                    <w:rFonts w:cs="Arial"/>
                    <w:sz w:val="21"/>
                    <w:szCs w:val="21"/>
                  </w:rPr>
                  <w:t xml:space="preserve">. </w:t>
                </w:r>
                <w:r w:rsidR="00F236B4">
                  <w:rPr>
                    <w:rFonts w:cs="Arial"/>
                    <w:sz w:val="21"/>
                    <w:szCs w:val="21"/>
                  </w:rPr>
                  <w:t xml:space="preserve"> </w:t>
                </w:r>
                <w:bookmarkEnd w:id="0"/>
              </w:p>
            </w:tc>
          </w:tr>
          <w:tr w:rsidR="00C553B3" w14:paraId="1330BA68" w14:textId="77777777" w:rsidTr="00001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14227B63" w14:textId="77777777" w:rsidR="00C553B3" w:rsidRPr="00D86A65" w:rsidRDefault="00904186" w:rsidP="00001B2B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r>
                  <w:rPr>
                    <w:rFonts w:cs="Arial"/>
                    <w:sz w:val="21"/>
                    <w:szCs w:val="21"/>
                  </w:rPr>
                  <w:t>3</w:t>
                </w:r>
              </w:p>
            </w:tc>
            <w:tc>
              <w:tcPr>
                <w:tcW w:w="8748" w:type="dxa"/>
              </w:tcPr>
              <w:p w14:paraId="09E43778" w14:textId="4072B9F4" w:rsidR="00C553B3" w:rsidRPr="00D86A65" w:rsidRDefault="00B23CFC" w:rsidP="00B23CFC">
                <w:pPr>
                  <w:spacing w:before="20" w:after="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1"/>
                    <w:szCs w:val="21"/>
                  </w:rPr>
                </w:pPr>
                <w:r w:rsidRPr="00D86A65">
                  <w:rPr>
                    <w:rFonts w:cs="Arial"/>
                    <w:sz w:val="21"/>
                    <w:szCs w:val="21"/>
                  </w:rPr>
                  <w:t>Enter appellant and respondent’s names</w:t>
                </w:r>
                <w:r w:rsidR="00516D3E" w:rsidRPr="00D86A65">
                  <w:rPr>
                    <w:rFonts w:cs="Arial"/>
                    <w:sz w:val="21"/>
                    <w:szCs w:val="21"/>
                  </w:rPr>
                  <w:t xml:space="preserve"> below</w:t>
                </w:r>
                <w:r w:rsidR="00B651A4" w:rsidRPr="00D86A65">
                  <w:rPr>
                    <w:rFonts w:cs="Arial"/>
                    <w:sz w:val="21"/>
                    <w:szCs w:val="21"/>
                  </w:rPr>
                  <w:t xml:space="preserve"> </w:t>
                </w:r>
                <w:r w:rsidRPr="00D86A65">
                  <w:rPr>
                    <w:rFonts w:cs="Arial"/>
                    <w:sz w:val="21"/>
                    <w:szCs w:val="21"/>
                  </w:rPr>
                  <w:t xml:space="preserve">in </w:t>
                </w:r>
                <w:r w:rsidR="00B651A4" w:rsidRPr="00D86A65">
                  <w:rPr>
                    <w:rFonts w:cs="Arial"/>
                    <w:sz w:val="21"/>
                    <w:szCs w:val="21"/>
                  </w:rPr>
                  <w:t>exactly the</w:t>
                </w:r>
                <w:r w:rsidRPr="00D86A65">
                  <w:rPr>
                    <w:rFonts w:cs="Arial"/>
                    <w:sz w:val="21"/>
                    <w:szCs w:val="21"/>
                  </w:rPr>
                  <w:t xml:space="preserve"> same order and format as the </w:t>
                </w:r>
                <w:r w:rsidRPr="00D86A65">
                  <w:rPr>
                    <w:rFonts w:cs="Arial"/>
                    <w:b/>
                    <w:sz w:val="21"/>
                    <w:szCs w:val="21"/>
                  </w:rPr>
                  <w:t>Notice of Appeal</w:t>
                </w:r>
                <w:r w:rsidR="00842E7F" w:rsidRPr="00D86A65">
                  <w:rPr>
                    <w:rFonts w:cs="Arial"/>
                    <w:sz w:val="21"/>
                    <w:szCs w:val="21"/>
                  </w:rPr>
                  <w:t xml:space="preserve"> or </w:t>
                </w:r>
                <w:r w:rsidR="00842E7F" w:rsidRPr="00D86A65">
                  <w:rPr>
                    <w:rFonts w:cs="Arial"/>
                    <w:b/>
                    <w:sz w:val="21"/>
                    <w:szCs w:val="21"/>
                  </w:rPr>
                  <w:t>Notice of Application for Leave to Appeal</w:t>
                </w:r>
                <w:r w:rsidR="00842E7F" w:rsidRPr="00D86A65">
                  <w:rPr>
                    <w:rFonts w:cs="Arial"/>
                    <w:sz w:val="21"/>
                    <w:szCs w:val="21"/>
                  </w:rPr>
                  <w:t xml:space="preserve"> unless the Court of Appeal has ordered changes to the style of proceedings.</w:t>
                </w:r>
              </w:p>
            </w:tc>
          </w:tr>
          <w:tr w:rsidR="00936D6C" w14:paraId="0ED0EA28" w14:textId="77777777" w:rsidTr="00001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4F6BEA04" w14:textId="77777777" w:rsidR="00936D6C" w:rsidRPr="00D86A65" w:rsidRDefault="00286046" w:rsidP="00001B2B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r>
                  <w:rPr>
                    <w:rFonts w:cs="Arial"/>
                    <w:sz w:val="21"/>
                    <w:szCs w:val="21"/>
                  </w:rPr>
                  <w:t>4</w:t>
                </w:r>
              </w:p>
            </w:tc>
            <w:tc>
              <w:tcPr>
                <w:tcW w:w="8748" w:type="dxa"/>
              </w:tcPr>
              <w:p w14:paraId="79FD8B2B" w14:textId="77777777" w:rsidR="00936D6C" w:rsidRPr="00D86A65" w:rsidRDefault="00936D6C" w:rsidP="00001B2B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1"/>
                    <w:szCs w:val="21"/>
                  </w:rPr>
                </w:pPr>
                <w:r w:rsidRPr="00D86A65">
                  <w:rPr>
                    <w:rFonts w:cs="Arial"/>
                    <w:sz w:val="21"/>
                    <w:szCs w:val="21"/>
                  </w:rPr>
                  <w:t>To remove instructions table:</w:t>
                </w:r>
                <w:r w:rsidRPr="00D86A65">
                  <w:rPr>
                    <w:rFonts w:cs="Arial"/>
                    <w:sz w:val="21"/>
                    <w:szCs w:val="21"/>
                  </w:rPr>
                  <w:br/>
                  <w:t xml:space="preserve">Right click mouse </w:t>
                </w:r>
                <w:r w:rsidRPr="00D86A65">
                  <w:rPr>
                    <w:noProof/>
                    <w:sz w:val="21"/>
                    <w:szCs w:val="21"/>
                    <w:lang w:eastAsia="en-CA"/>
                  </w:rPr>
                  <w:t xml:space="preserve">on </w:t>
                </w:r>
                <w:r w:rsidRPr="00D86A65">
                  <w:rPr>
                    <w:noProof/>
                    <w:sz w:val="21"/>
                    <w:szCs w:val="21"/>
                    <w:lang w:eastAsia="en-CA"/>
                  </w:rPr>
                  <w:drawing>
                    <wp:inline distT="0" distB="0" distL="0" distR="0" wp14:anchorId="41053240" wp14:editId="7F659E88">
                      <wp:extent cx="238125" cy="192036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095" cy="1920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D86A65">
                  <w:rPr>
                    <w:noProof/>
                    <w:sz w:val="21"/>
                    <w:szCs w:val="21"/>
                    <w:lang w:eastAsia="en-CA"/>
                  </w:rPr>
                  <w:t xml:space="preserve"> (top lefthand corner of this table)</w:t>
                </w:r>
                <w:r w:rsidR="00C43821">
                  <w:rPr>
                    <w:noProof/>
                    <w:sz w:val="21"/>
                    <w:szCs w:val="21"/>
                    <w:lang w:eastAsia="en-CA"/>
                  </w:rPr>
                  <w:t>.</w:t>
                </w:r>
              </w:p>
            </w:tc>
          </w:tr>
          <w:tr w:rsidR="00936D6C" w14:paraId="7554B99A" w14:textId="77777777" w:rsidTr="00001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7FB3CBFB" w14:textId="77777777" w:rsidR="00936D6C" w:rsidRPr="00D86A65" w:rsidRDefault="00286046" w:rsidP="00001B2B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r>
                  <w:rPr>
                    <w:rFonts w:cs="Arial"/>
                    <w:sz w:val="21"/>
                    <w:szCs w:val="21"/>
                  </w:rPr>
                  <w:t>5</w:t>
                </w:r>
              </w:p>
            </w:tc>
            <w:tc>
              <w:tcPr>
                <w:tcW w:w="8748" w:type="dxa"/>
              </w:tcPr>
              <w:p w14:paraId="2FA55904" w14:textId="77777777" w:rsidR="00936D6C" w:rsidRPr="00C43821" w:rsidRDefault="00936D6C" w:rsidP="00001B2B">
                <w:pPr>
                  <w:spacing w:before="20" w:after="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1"/>
                    <w:szCs w:val="21"/>
                  </w:rPr>
                </w:pPr>
                <w:r w:rsidRPr="00D86A65">
                  <w:rPr>
                    <w:rFonts w:cs="Arial"/>
                    <w:sz w:val="21"/>
                    <w:szCs w:val="21"/>
                  </w:rPr>
                  <w:t xml:space="preserve">Select </w:t>
                </w:r>
                <w:r w:rsidRPr="00D86A65">
                  <w:rPr>
                    <w:rFonts w:cs="Arial"/>
                    <w:b/>
                    <w:sz w:val="21"/>
                    <w:szCs w:val="21"/>
                  </w:rPr>
                  <w:t>Delete Table</w:t>
                </w:r>
                <w:r w:rsidR="00C43821">
                  <w:rPr>
                    <w:rFonts w:cs="Arial"/>
                    <w:sz w:val="21"/>
                    <w:szCs w:val="21"/>
                  </w:rPr>
                  <w:t>.</w:t>
                </w:r>
              </w:p>
            </w:tc>
          </w:tr>
        </w:tbl>
        <w:p w14:paraId="4E615044" w14:textId="01CFA576" w:rsidR="00A10095" w:rsidRDefault="00D86A65" w:rsidP="00A10095">
          <w:pPr>
            <w:pStyle w:val="NoSpaceAgmt"/>
            <w:jc w:val="righ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br/>
          </w:r>
          <w:r w:rsidR="00A10095" w:rsidRPr="005A1BC9">
            <w:rPr>
              <w:rFonts w:cs="Arial"/>
              <w:sz w:val="24"/>
              <w:szCs w:val="24"/>
            </w:rPr>
            <w:t xml:space="preserve">COURT OF APPEAL FILE NO. </w:t>
          </w:r>
          <w:r w:rsidR="00286046">
            <w:rPr>
              <w:rFonts w:cs="Arial"/>
              <w:sz w:val="24"/>
              <w:szCs w:val="24"/>
            </w:rPr>
            <w:fldChar w:fldCharType="begin">
              <w:ffData>
                <w:name w:val="Text43"/>
                <w:enabled/>
                <w:calcOnExit w:val="0"/>
                <w:textInput>
                  <w:default w:val="Enter CA case number: example CA12345"/>
                </w:textInput>
              </w:ffData>
            </w:fldChar>
          </w:r>
          <w:bookmarkStart w:id="1" w:name="Text43"/>
          <w:r w:rsidR="00286046">
            <w:rPr>
              <w:rFonts w:cs="Arial"/>
              <w:sz w:val="24"/>
              <w:szCs w:val="24"/>
            </w:rPr>
            <w:instrText xml:space="preserve"> FORMTEXT </w:instrText>
          </w:r>
          <w:r w:rsidR="00286046">
            <w:rPr>
              <w:rFonts w:cs="Arial"/>
              <w:sz w:val="24"/>
              <w:szCs w:val="24"/>
            </w:rPr>
          </w:r>
          <w:r w:rsidR="00286046">
            <w:rPr>
              <w:rFonts w:cs="Arial"/>
              <w:sz w:val="24"/>
              <w:szCs w:val="24"/>
            </w:rPr>
            <w:fldChar w:fldCharType="separate"/>
          </w:r>
          <w:r w:rsidR="00286046">
            <w:rPr>
              <w:rFonts w:cs="Arial"/>
              <w:noProof/>
              <w:sz w:val="24"/>
              <w:szCs w:val="24"/>
            </w:rPr>
            <w:t>Enter CA case number: example CA12345</w:t>
          </w:r>
          <w:r w:rsidR="00286046">
            <w:rPr>
              <w:rFonts w:cs="Arial"/>
              <w:sz w:val="24"/>
              <w:szCs w:val="24"/>
            </w:rPr>
            <w:fldChar w:fldCharType="end"/>
          </w:r>
          <w:bookmarkEnd w:id="1"/>
        </w:p>
        <w:p w14:paraId="7E965BEA" w14:textId="77777777" w:rsidR="005F0167" w:rsidRDefault="005F0167" w:rsidP="005F0167">
          <w:pPr>
            <w:pStyle w:val="NoSpaceAgmt"/>
            <w:jc w:val="righ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fldChar w:fldCharType="begin">
              <w:ffData>
                <w:name w:val=""/>
                <w:enabled/>
                <w:calcOnExit w:val="0"/>
                <w:textInput>
                  <w:default w:val="Enter Name of First Appellant vs. Name of First Respondent"/>
                </w:textInput>
              </w:ffData>
            </w:fldChar>
          </w:r>
          <w:r>
            <w:rPr>
              <w:rFonts w:cs="Arial"/>
              <w:sz w:val="24"/>
              <w:szCs w:val="24"/>
            </w:rPr>
            <w:instrText xml:space="preserve"> FORMTEXT </w:instrText>
          </w:r>
          <w:r>
            <w:rPr>
              <w:rFonts w:cs="Arial"/>
              <w:sz w:val="24"/>
              <w:szCs w:val="24"/>
            </w:rPr>
          </w:r>
          <w:r>
            <w:rPr>
              <w:rFonts w:cs="Arial"/>
              <w:sz w:val="24"/>
              <w:szCs w:val="24"/>
            </w:rPr>
            <w:fldChar w:fldCharType="separate"/>
          </w:r>
          <w:r>
            <w:rPr>
              <w:rFonts w:cs="Arial"/>
              <w:noProof/>
              <w:sz w:val="24"/>
              <w:szCs w:val="24"/>
            </w:rPr>
            <w:t>Enter Name of First Appellant vs. Name of First Respondent</w:t>
          </w:r>
          <w:r>
            <w:rPr>
              <w:rFonts w:cs="Arial"/>
              <w:sz w:val="24"/>
              <w:szCs w:val="24"/>
            </w:rPr>
            <w:fldChar w:fldCharType="end"/>
          </w:r>
        </w:p>
        <w:p w14:paraId="695122AE" w14:textId="77777777" w:rsidR="005F0167" w:rsidRDefault="005F0167" w:rsidP="005F0167">
          <w:pPr>
            <w:pStyle w:val="NoSpaceAgmt"/>
            <w:jc w:val="righ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fldChar w:fldCharType="begin">
              <w:ffData>
                <w:name w:val=""/>
                <w:enabled/>
                <w:calcOnExit w:val="0"/>
                <w:textInput>
                  <w:default w:val="Enter title of court record: Appellant's Factum"/>
                </w:textInput>
              </w:ffData>
            </w:fldChar>
          </w:r>
          <w:r>
            <w:rPr>
              <w:rFonts w:cs="Arial"/>
              <w:sz w:val="24"/>
              <w:szCs w:val="24"/>
            </w:rPr>
            <w:instrText xml:space="preserve"> FORMTEXT </w:instrText>
          </w:r>
          <w:r>
            <w:rPr>
              <w:rFonts w:cs="Arial"/>
              <w:sz w:val="24"/>
              <w:szCs w:val="24"/>
            </w:rPr>
          </w:r>
          <w:r>
            <w:rPr>
              <w:rFonts w:cs="Arial"/>
              <w:sz w:val="24"/>
              <w:szCs w:val="24"/>
            </w:rPr>
            <w:fldChar w:fldCharType="separate"/>
          </w:r>
          <w:r>
            <w:rPr>
              <w:rFonts w:cs="Arial"/>
              <w:noProof/>
              <w:sz w:val="24"/>
              <w:szCs w:val="24"/>
            </w:rPr>
            <w:t>Enter title of court record: Appellant's Factum</w:t>
          </w:r>
          <w:r>
            <w:rPr>
              <w:rFonts w:cs="Arial"/>
              <w:sz w:val="24"/>
              <w:szCs w:val="24"/>
            </w:rPr>
            <w:fldChar w:fldCharType="end"/>
          </w:r>
        </w:p>
        <w:p w14:paraId="160B531F" w14:textId="77777777" w:rsidR="005D74F6" w:rsidRDefault="005D74F6" w:rsidP="00A10095">
          <w:pPr>
            <w:pStyle w:val="NoSpaceAgmt"/>
            <w:jc w:val="right"/>
            <w:rPr>
              <w:rFonts w:cs="Arial"/>
              <w:sz w:val="24"/>
              <w:szCs w:val="24"/>
            </w:rPr>
          </w:pPr>
        </w:p>
        <w:p w14:paraId="0C116600" w14:textId="77777777" w:rsidR="005F0167" w:rsidRDefault="00421FCD" w:rsidP="00454011">
          <w:pPr>
            <w:pStyle w:val="NoSpaceAgmt"/>
            <w:spacing w:before="360" w:after="360"/>
            <w:jc w:val="center"/>
          </w:pPr>
          <w:r w:rsidRPr="005A1BC9">
            <w:rPr>
              <w:rFonts w:cs="Arial"/>
              <w:b/>
              <w:bCs/>
              <w:sz w:val="24"/>
              <w:szCs w:val="24"/>
            </w:rPr>
            <w:t>COURT OF APPEAL</w:t>
          </w:r>
        </w:p>
        <w:p w14:paraId="4AC4E3BB" w14:textId="77777777" w:rsidR="00A10095" w:rsidRPr="005A1BC9" w:rsidRDefault="00A10095" w:rsidP="00A10095">
          <w:pPr>
            <w:rPr>
              <w:rFonts w:cs="Arial"/>
              <w:szCs w:val="24"/>
            </w:rPr>
          </w:pPr>
          <w:r w:rsidRPr="005A1BC9">
            <w:rPr>
              <w:rFonts w:cs="Arial"/>
              <w:szCs w:val="24"/>
            </w:rPr>
            <w:t>ON APPEAL FROM</w:t>
          </w:r>
          <w:r w:rsidR="00516D3E">
            <w:rPr>
              <w:rFonts w:cs="Arial"/>
              <w:szCs w:val="24"/>
            </w:rPr>
            <w:t xml:space="preserve"> the order </w:t>
          </w:r>
          <w:r w:rsidR="00C43821">
            <w:rPr>
              <w:rFonts w:cs="Arial"/>
              <w:szCs w:val="24"/>
            </w:rPr>
            <w:t xml:space="preserve">of </w:t>
          </w:r>
          <w:r w:rsidR="003F4005">
            <w:rPr>
              <w:rFonts w:cs="Arial"/>
              <w:szCs w:val="24"/>
            </w:rPr>
            <w:fldChar w:fldCharType="begin">
              <w:ffData>
                <w:name w:val="Text40"/>
                <w:enabled/>
                <w:calcOnExit w:val="0"/>
                <w:textInput>
                  <w:default w:val="Enter the name of the judge"/>
                </w:textInput>
              </w:ffData>
            </w:fldChar>
          </w:r>
          <w:bookmarkStart w:id="2" w:name="Text40"/>
          <w:r w:rsidR="003F4005">
            <w:rPr>
              <w:rFonts w:cs="Arial"/>
              <w:szCs w:val="24"/>
            </w:rPr>
            <w:instrText xml:space="preserve"> FORMTEXT </w:instrText>
          </w:r>
          <w:r w:rsidR="003F4005">
            <w:rPr>
              <w:rFonts w:cs="Arial"/>
              <w:szCs w:val="24"/>
            </w:rPr>
          </w:r>
          <w:r w:rsidR="003F4005">
            <w:rPr>
              <w:rFonts w:cs="Arial"/>
              <w:szCs w:val="24"/>
            </w:rPr>
            <w:fldChar w:fldCharType="separate"/>
          </w:r>
          <w:r w:rsidR="003F4005">
            <w:rPr>
              <w:rFonts w:cs="Arial"/>
              <w:noProof/>
              <w:szCs w:val="24"/>
            </w:rPr>
            <w:t>Enter the name of the judge</w:t>
          </w:r>
          <w:r w:rsidR="003F4005">
            <w:rPr>
              <w:rFonts w:cs="Arial"/>
              <w:szCs w:val="24"/>
            </w:rPr>
            <w:fldChar w:fldCharType="end"/>
          </w:r>
          <w:bookmarkEnd w:id="2"/>
          <w:r w:rsidR="00516D3E">
            <w:rPr>
              <w:rFonts w:cs="Arial"/>
              <w:szCs w:val="24"/>
            </w:rPr>
            <w:t xml:space="preserve"> of the </w:t>
          </w:r>
          <w:r w:rsidR="003F4005">
            <w:rPr>
              <w:rFonts w:cs="Arial"/>
              <w:szCs w:val="24"/>
            </w:rPr>
            <w:fldChar w:fldCharType="begin">
              <w:ffData>
                <w:name w:val="Text54"/>
                <w:enabled/>
                <w:calcOnExit w:val="0"/>
                <w:textInput>
                  <w:default w:val="Enter the court or tribunal where the order being appealed was made, e.g. Supreme Court of B.C."/>
                </w:textInput>
              </w:ffData>
            </w:fldChar>
          </w:r>
          <w:bookmarkStart w:id="3" w:name="Text54"/>
          <w:r w:rsidR="003F4005">
            <w:rPr>
              <w:rFonts w:cs="Arial"/>
              <w:szCs w:val="24"/>
            </w:rPr>
            <w:instrText xml:space="preserve"> FORMTEXT </w:instrText>
          </w:r>
          <w:r w:rsidR="003F4005">
            <w:rPr>
              <w:rFonts w:cs="Arial"/>
              <w:szCs w:val="24"/>
            </w:rPr>
          </w:r>
          <w:r w:rsidR="003F4005">
            <w:rPr>
              <w:rFonts w:cs="Arial"/>
              <w:szCs w:val="24"/>
            </w:rPr>
            <w:fldChar w:fldCharType="separate"/>
          </w:r>
          <w:r w:rsidR="003F4005">
            <w:rPr>
              <w:rFonts w:cs="Arial"/>
              <w:noProof/>
              <w:szCs w:val="24"/>
            </w:rPr>
            <w:t>Enter the court or tribunal where the order being appealed was made, e.g. Supreme Court of B.C.</w:t>
          </w:r>
          <w:r w:rsidR="003F4005">
            <w:rPr>
              <w:rFonts w:cs="Arial"/>
              <w:szCs w:val="24"/>
            </w:rPr>
            <w:fldChar w:fldCharType="end"/>
          </w:r>
          <w:bookmarkEnd w:id="3"/>
          <w:r w:rsidR="00516D3E">
            <w:rPr>
              <w:rFonts w:cs="Arial"/>
              <w:szCs w:val="24"/>
            </w:rPr>
            <w:t xml:space="preserve"> pronounced on </w:t>
          </w:r>
          <w:r w:rsidR="00C43821">
            <w:rPr>
              <w:rFonts w:cs="Arial"/>
              <w:szCs w:val="24"/>
            </w:rPr>
            <w:t xml:space="preserve">the </w:t>
          </w:r>
          <w:r w:rsidR="003F4005">
            <w:rPr>
              <w:rFonts w:cs="Arial"/>
              <w:szCs w:val="24"/>
            </w:rPr>
            <w:fldChar w:fldCharType="begin">
              <w:ffData>
                <w:name w:val="Text55"/>
                <w:enabled/>
                <w:calcOnExit w:val="0"/>
                <w:textInput>
                  <w:default w:val="Enter the date on which the order being appealed was made"/>
                </w:textInput>
              </w:ffData>
            </w:fldChar>
          </w:r>
          <w:bookmarkStart w:id="4" w:name="Text55"/>
          <w:r w:rsidR="003F4005">
            <w:rPr>
              <w:rFonts w:cs="Arial"/>
              <w:szCs w:val="24"/>
            </w:rPr>
            <w:instrText xml:space="preserve"> FORMTEXT </w:instrText>
          </w:r>
          <w:r w:rsidR="003F4005">
            <w:rPr>
              <w:rFonts w:cs="Arial"/>
              <w:szCs w:val="24"/>
            </w:rPr>
          </w:r>
          <w:r w:rsidR="003F4005">
            <w:rPr>
              <w:rFonts w:cs="Arial"/>
              <w:szCs w:val="24"/>
            </w:rPr>
            <w:fldChar w:fldCharType="separate"/>
          </w:r>
          <w:r w:rsidR="003F4005">
            <w:rPr>
              <w:rFonts w:cs="Arial"/>
              <w:noProof/>
              <w:szCs w:val="24"/>
            </w:rPr>
            <w:t>Enter the date on which the order being appealed was made</w:t>
          </w:r>
          <w:r w:rsidR="003F4005">
            <w:rPr>
              <w:rFonts w:cs="Arial"/>
              <w:szCs w:val="24"/>
            </w:rPr>
            <w:fldChar w:fldCharType="end"/>
          </w:r>
          <w:bookmarkEnd w:id="4"/>
        </w:p>
        <w:p w14:paraId="7E614D54" w14:textId="77777777" w:rsidR="00A10095" w:rsidRPr="005A1BC9" w:rsidRDefault="00A10095" w:rsidP="00A10095">
          <w:pPr>
            <w:pStyle w:val="NoSpaceAgmt"/>
            <w:spacing w:before="120" w:after="180"/>
            <w:rPr>
              <w:rFonts w:cs="Arial"/>
              <w:sz w:val="24"/>
              <w:szCs w:val="24"/>
            </w:rPr>
          </w:pPr>
          <w:r w:rsidRPr="005A1BC9">
            <w:rPr>
              <w:rFonts w:cs="Arial"/>
              <w:sz w:val="24"/>
              <w:szCs w:val="24"/>
            </w:rPr>
            <w:t>BETWEEN:</w:t>
          </w:r>
        </w:p>
        <w:p w14:paraId="44B5630E" w14:textId="1213D95C" w:rsidR="000C248F" w:rsidRDefault="000C248F" w:rsidP="007815D4">
          <w:pPr>
            <w:spacing w:after="0"/>
            <w:jc w:val="center"/>
            <w:rPr>
              <w:rFonts w:cs="Arial"/>
              <w:szCs w:val="24"/>
            </w:rPr>
          </w:pPr>
          <w:bookmarkStart w:id="5" w:name="_Hlk102466518"/>
          <w:bookmarkStart w:id="6" w:name="_Hlk103171770"/>
          <w:r w:rsidRPr="000C248F">
            <w:rPr>
              <w:rFonts w:cs="Arial"/>
              <w:szCs w:val="24"/>
            </w:rPr>
            <w:t>Enter name(s) of appellant(s) and their role in the lower court or tribunal in brackets e.g. (Plaintiff)</w:t>
          </w:r>
          <w:bookmarkEnd w:id="5"/>
        </w:p>
        <w:p w14:paraId="4263BE1D" w14:textId="5988C51F" w:rsidR="00A10095" w:rsidRDefault="00A10095" w:rsidP="00A10095">
          <w:pPr>
            <w:pStyle w:val="NoSpaceAgmt"/>
            <w:spacing w:after="180"/>
            <w:rPr>
              <w:rFonts w:cs="Arial"/>
              <w:sz w:val="24"/>
              <w:szCs w:val="24"/>
            </w:rPr>
          </w:pPr>
          <w:r w:rsidRPr="0092386C">
            <w:rPr>
              <w:rFonts w:cs="Arial"/>
              <w:sz w:val="24"/>
              <w:szCs w:val="24"/>
            </w:rPr>
            <w:t>AND:</w:t>
          </w:r>
        </w:p>
        <w:p w14:paraId="6EFF0AEE" w14:textId="210969DE" w:rsidR="0020325F" w:rsidRPr="0092386C" w:rsidRDefault="0020325F" w:rsidP="00BF3B65">
          <w:pPr>
            <w:pStyle w:val="NoSpaceAgmt"/>
            <w:spacing w:after="180"/>
            <w:jc w:val="center"/>
            <w:rPr>
              <w:rFonts w:cs="Arial"/>
              <w:sz w:val="24"/>
              <w:szCs w:val="24"/>
            </w:rPr>
          </w:pPr>
          <w:r w:rsidRPr="0020325F">
            <w:rPr>
              <w:rFonts w:cs="Arial"/>
              <w:sz w:val="24"/>
              <w:szCs w:val="24"/>
            </w:rPr>
            <w:t>Enter name(s) of respondent(s) and their role in the lower court or tribunal in brackets e.g. (Defendant)</w:t>
          </w:r>
        </w:p>
        <w:bookmarkEnd w:id="6"/>
        <w:p w14:paraId="1CB5B81A" w14:textId="25031392" w:rsidR="005F0167" w:rsidRPr="0092386C" w:rsidRDefault="00AD1C9E" w:rsidP="00454011">
          <w:pPr>
            <w:jc w:val="center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pict w14:anchorId="67D639E1">
              <v:rect id="_x0000_i1025" style="width:468pt;height:1pt" o:hralign="center" o:hrstd="t" o:hrnoshade="t" o:hr="t" fillcolor="black [3213]" stroked="f"/>
            </w:pict>
          </w:r>
        </w:p>
        <w:p w14:paraId="02647B0A" w14:textId="77777777" w:rsidR="005F0167" w:rsidRDefault="005F0167" w:rsidP="005F0167">
          <w:pPr>
            <w:spacing w:after="0"/>
            <w:jc w:val="center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fldChar w:fldCharType="begin">
              <w:ffData>
                <w:name w:val=""/>
                <w:enabled/>
                <w:calcOnExit w:val="0"/>
                <w:textInput>
                  <w:default w:val="Enter court record title example: Appellant's Appeal Book"/>
                </w:textInput>
              </w:ffData>
            </w:fldChar>
          </w:r>
          <w:r>
            <w:rPr>
              <w:rFonts w:cs="Arial"/>
              <w:szCs w:val="24"/>
            </w:rPr>
            <w:instrText xml:space="preserve"> FORMTEXT </w:instrText>
          </w:r>
          <w:r>
            <w:rPr>
              <w:rFonts w:cs="Arial"/>
              <w:szCs w:val="24"/>
            </w:rPr>
          </w:r>
          <w:r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Enter court record title example: Appellant's Appeal Book</w:t>
          </w:r>
          <w:r>
            <w:rPr>
              <w:rFonts w:cs="Arial"/>
              <w:szCs w:val="24"/>
            </w:rPr>
            <w:fldChar w:fldCharType="end"/>
          </w:r>
        </w:p>
        <w:p w14:paraId="63D0EDF2" w14:textId="0D4121B4" w:rsidR="005F0167" w:rsidRDefault="00813353" w:rsidP="005F0167">
          <w:pPr>
            <w:spacing w:after="0"/>
            <w:jc w:val="center"/>
            <w:rPr>
              <w:rFonts w:cs="Arial"/>
              <w:b/>
              <w:bCs/>
              <w:szCs w:val="24"/>
            </w:rPr>
          </w:pPr>
          <w:r>
            <w:rPr>
              <w:rFonts w:cs="Arial"/>
              <w:szCs w:val="24"/>
            </w:rPr>
            <w:fldChar w:fldCharType="begin">
              <w:ffData>
                <w:name w:val=""/>
                <w:enabled/>
                <w:calcOnExit w:val="0"/>
                <w:textInput>
                  <w:default w:val="[Enter Name of Party]"/>
                </w:textInput>
              </w:ffData>
            </w:fldChar>
          </w:r>
          <w:r>
            <w:rPr>
              <w:rFonts w:cs="Arial"/>
              <w:szCs w:val="24"/>
            </w:rPr>
            <w:instrText xml:space="preserve"> FORMTEXT </w:instrText>
          </w:r>
          <w:r>
            <w:rPr>
              <w:rFonts w:cs="Arial"/>
              <w:szCs w:val="24"/>
            </w:rPr>
          </w:r>
          <w:r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[Enter Name of Party]</w:t>
          </w:r>
          <w:r>
            <w:rPr>
              <w:rFonts w:cs="Arial"/>
              <w:szCs w:val="24"/>
            </w:rPr>
            <w:fldChar w:fldCharType="end"/>
          </w:r>
        </w:p>
        <w:p w14:paraId="61454969" w14:textId="77777777" w:rsidR="005F0167" w:rsidRDefault="005F0167" w:rsidP="005F0167">
          <w:pPr>
            <w:spacing w:after="0"/>
            <w:jc w:val="center"/>
            <w:rPr>
              <w:rFonts w:cs="Arial"/>
              <w:b/>
              <w:bCs/>
              <w:szCs w:val="24"/>
            </w:rPr>
          </w:pPr>
        </w:p>
        <w:p w14:paraId="1E4F6B5B" w14:textId="3A1E3296" w:rsidR="005F0167" w:rsidRDefault="00AD1C9E" w:rsidP="005F0167">
          <w:pPr>
            <w:jc w:val="center"/>
            <w:rPr>
              <w:rFonts w:cs="Arial"/>
              <w:b/>
              <w:color w:val="000000" w:themeColor="text1"/>
              <w:szCs w:val="24"/>
            </w:rPr>
          </w:pPr>
          <w:r>
            <w:rPr>
              <w:rFonts w:cs="Arial"/>
              <w:szCs w:val="24"/>
            </w:rPr>
            <w:pict w14:anchorId="207752F1">
              <v:rect id="_x0000_i1026" style="width:468pt;height:1pt" o:hralign="center" o:hrstd="t" o:hrnoshade="t" o:hr="t" fillcolor="black [3213]" stroked="f"/>
            </w:pict>
          </w:r>
        </w:p>
        <w:p w14:paraId="004EAFBA" w14:textId="77777777" w:rsidR="00856CA9" w:rsidRDefault="00856CA9" w:rsidP="000A5078">
          <w:pPr>
            <w:spacing w:after="0"/>
            <w:jc w:val="right"/>
            <w:rPr>
              <w:rFonts w:cs="Arial"/>
              <w:b/>
              <w:szCs w:val="24"/>
            </w:rPr>
          </w:pPr>
        </w:p>
        <w:tbl>
          <w:tblPr>
            <w:tblW w:w="0" w:type="auto"/>
            <w:tblLook w:val="0000" w:firstRow="0" w:lastRow="0" w:firstColumn="0" w:lastColumn="0" w:noHBand="0" w:noVBand="0"/>
          </w:tblPr>
          <w:tblGrid>
            <w:gridCol w:w="4678"/>
            <w:gridCol w:w="4682"/>
          </w:tblGrid>
          <w:tr w:rsidR="00A10095" w:rsidRPr="005A1BC9" w14:paraId="6F9D2F17" w14:textId="77777777" w:rsidTr="00421FCD">
            <w:tc>
              <w:tcPr>
                <w:tcW w:w="4678" w:type="dxa"/>
              </w:tcPr>
              <w:p w14:paraId="65B82DFD" w14:textId="77777777" w:rsidR="00A10095" w:rsidRPr="005A1BC9" w:rsidRDefault="004A73A6" w:rsidP="00575FC8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Text27"/>
                      <w:enabled/>
                      <w:calcOnExit w:val="0"/>
                      <w:textInput>
                        <w:default w:val="[Enter Name of Appellant]"/>
                      </w:textInput>
                    </w:ffData>
                  </w:fldChar>
                </w:r>
                <w:bookmarkStart w:id="7" w:name="Text27"/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[Enter Name of Appellant]</w:t>
                </w:r>
                <w:r>
                  <w:rPr>
                    <w:rFonts w:cs="Arial"/>
                    <w:szCs w:val="24"/>
                  </w:rPr>
                  <w:fldChar w:fldCharType="end"/>
                </w:r>
                <w:bookmarkEnd w:id="7"/>
              </w:p>
            </w:tc>
            <w:tc>
              <w:tcPr>
                <w:tcW w:w="4682" w:type="dxa"/>
              </w:tcPr>
              <w:p w14:paraId="65C91E52" w14:textId="77777777" w:rsidR="00A10095" w:rsidRPr="005A1BC9" w:rsidRDefault="00125B41" w:rsidP="00575FC8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Text30"/>
                      <w:enabled/>
                      <w:calcOnExit w:val="0"/>
                      <w:textInput>
                        <w:default w:val="[Enter Name of Respondent]"/>
                      </w:textInput>
                    </w:ffData>
                  </w:fldChar>
                </w:r>
                <w:bookmarkStart w:id="8" w:name="Text30"/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[Enter Name of Respondent]</w:t>
                </w:r>
                <w:r>
                  <w:rPr>
                    <w:rFonts w:cs="Arial"/>
                    <w:szCs w:val="24"/>
                  </w:rPr>
                  <w:fldChar w:fldCharType="end"/>
                </w:r>
                <w:bookmarkEnd w:id="8"/>
              </w:p>
            </w:tc>
          </w:tr>
          <w:tr w:rsidR="00A10095" w:rsidRPr="005A1BC9" w14:paraId="4DD7D292" w14:textId="77777777" w:rsidTr="00421FCD">
            <w:tc>
              <w:tcPr>
                <w:tcW w:w="4678" w:type="dxa"/>
              </w:tcPr>
              <w:p w14:paraId="7C24767E" w14:textId="77777777" w:rsidR="00A10095" w:rsidRPr="005A1BC9" w:rsidRDefault="00A10095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1DE2CAC5" w14:textId="77777777" w:rsidR="00A10095" w:rsidRPr="005A1BC9" w:rsidRDefault="00125B41" w:rsidP="00575FC8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[Enter Name of Appellant's counsel, if any]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[Enter Name of Appellant's counsel, if any]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</w:tc>
            <w:tc>
              <w:tcPr>
                <w:tcW w:w="4682" w:type="dxa"/>
              </w:tcPr>
              <w:p w14:paraId="208998F2" w14:textId="77777777" w:rsidR="00A10095" w:rsidRPr="005A1BC9" w:rsidRDefault="00A10095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59BD4A4A" w14:textId="77777777" w:rsidR="00A10095" w:rsidRPr="005A1BC9" w:rsidRDefault="004A73A6" w:rsidP="00575FC8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[Enter Name of Respondent's counsel, if any]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[Enter Name of Respondent's counsel, if any]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</w:tc>
          </w:tr>
          <w:tr w:rsidR="00A10095" w:rsidRPr="005A1BC9" w14:paraId="7D21CA59" w14:textId="77777777" w:rsidTr="00421FCD">
            <w:tc>
              <w:tcPr>
                <w:tcW w:w="4678" w:type="dxa"/>
              </w:tcPr>
              <w:p w14:paraId="6BB61523" w14:textId="77777777" w:rsidR="00A10095" w:rsidRPr="005A1BC9" w:rsidRDefault="00A10095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5AC072E3" w14:textId="77777777" w:rsidR="00A10095" w:rsidRDefault="00CE378D" w:rsidP="00575FC8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Text31"/>
                      <w:enabled/>
                      <w:calcOnExit w:val="0"/>
                      <w:textInput>
                        <w:default w:val="[Enter Address of appellant or, if the appellant is represented, name and address of the appellant's law firm]"/>
                      </w:textInput>
                    </w:ffData>
                  </w:fldChar>
                </w:r>
                <w:bookmarkStart w:id="9" w:name="Text31"/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[Enter Address of appellant or, if the appellant is represented, name and address of the appellant's law firm]</w:t>
                </w:r>
                <w:r>
                  <w:rPr>
                    <w:rFonts w:cs="Arial"/>
                    <w:szCs w:val="24"/>
                  </w:rPr>
                  <w:fldChar w:fldCharType="end"/>
                </w:r>
                <w:bookmarkEnd w:id="9"/>
              </w:p>
              <w:p w14:paraId="55E32CA6" w14:textId="77777777" w:rsidR="005F0167" w:rsidRDefault="005F0167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54BD4365" w14:textId="77777777" w:rsidR="005F0167" w:rsidRDefault="005F0167" w:rsidP="005F0167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Telephone: enter appellant's or lawyer's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Telephone: enter appellant's or lawyer's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  <w:p w14:paraId="7BCF4C1C" w14:textId="77777777" w:rsidR="005F0167" w:rsidRDefault="005F0167" w:rsidP="005F0167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E-mail: enter appellant's or lawyer's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E-mail: enter appellant's or lawyer's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  <w:p w14:paraId="5AA7C6E1" w14:textId="77777777" w:rsidR="005F0167" w:rsidRDefault="005F0167" w:rsidP="005F0167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4355C159" w14:textId="7185978D" w:rsidR="005F0167" w:rsidRPr="005A1BC9" w:rsidRDefault="005F0167" w:rsidP="005F0167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Enter parties role e.g. Counsel for Appellant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Enter parties role e.g. Counsel for Appellant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</w:tc>
            <w:tc>
              <w:tcPr>
                <w:tcW w:w="4682" w:type="dxa"/>
              </w:tcPr>
              <w:p w14:paraId="4BE740E2" w14:textId="77777777" w:rsidR="00A10095" w:rsidRPr="005A1BC9" w:rsidRDefault="00A10095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34A34EDB" w14:textId="77777777" w:rsidR="00A10095" w:rsidRDefault="00125B41" w:rsidP="00575FC8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Text33"/>
                      <w:enabled/>
                      <w:calcOnExit w:val="0"/>
                      <w:textInput>
                        <w:default w:val="[Enter Address of respondent or, if the respondent is represented, name and address of the respondent's law firm]"/>
                      </w:textInput>
                    </w:ffData>
                  </w:fldChar>
                </w:r>
                <w:bookmarkStart w:id="10" w:name="Text33"/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[Enter Address of respondent or, if the respondent is represented, name and address of the respondent's law firm]</w:t>
                </w:r>
                <w:r>
                  <w:rPr>
                    <w:rFonts w:cs="Arial"/>
                    <w:szCs w:val="24"/>
                  </w:rPr>
                  <w:fldChar w:fldCharType="end"/>
                </w:r>
                <w:bookmarkEnd w:id="10"/>
              </w:p>
              <w:p w14:paraId="5770A869" w14:textId="77777777" w:rsidR="005F0167" w:rsidRDefault="005F0167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17F99824" w14:textId="77777777" w:rsidR="005F0167" w:rsidRDefault="005F0167" w:rsidP="005F0167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5D4E684E" w14:textId="77777777" w:rsidR="005F0167" w:rsidRDefault="005F0167" w:rsidP="005F0167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Telephone: enter appellant's or lawyer's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Telephone: enter appellant's or lawyer's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  <w:p w14:paraId="24046043" w14:textId="77777777" w:rsidR="005F0167" w:rsidRDefault="005F0167" w:rsidP="005F0167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E-mail: enter appellant's or lawyer's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E-mail: enter appellant's or lawyer's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  <w:p w14:paraId="56EDC1B5" w14:textId="77777777" w:rsidR="005F0167" w:rsidRDefault="005F0167" w:rsidP="005F0167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01B0F7DF" w14:textId="7A2D0EA6" w:rsidR="005F0167" w:rsidRPr="005A1BC9" w:rsidRDefault="005F0167" w:rsidP="005F0167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Enter parties role e.g. Counsel for Appellant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Enter parties role e.g. Counsel for Appellant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</w:tc>
          </w:tr>
        </w:tbl>
        <w:p w14:paraId="145CBC36" w14:textId="77777777" w:rsidR="00B30B11" w:rsidRPr="005A1BC9" w:rsidRDefault="00AD1C9E" w:rsidP="005656A9">
          <w:pPr>
            <w:spacing w:after="200" w:line="276" w:lineRule="auto"/>
            <w:rPr>
              <w:rFonts w:cs="Arial"/>
              <w:szCs w:val="24"/>
            </w:rPr>
            <w:sectPr w:rsidR="00B30B11" w:rsidRPr="005A1BC9" w:rsidSect="00676F36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0" w:footer="720" w:gutter="0"/>
              <w:pgNumType w:start="4"/>
              <w:cols w:space="720"/>
              <w:titlePg/>
              <w:docGrid w:linePitch="360"/>
            </w:sectPr>
          </w:pPr>
        </w:p>
      </w:sdtContent>
    </w:sdt>
    <w:p w14:paraId="44AD222F" w14:textId="77777777" w:rsidR="00284F77" w:rsidRDefault="00284F77" w:rsidP="006208FE">
      <w:pPr>
        <w:spacing w:after="0"/>
        <w:rPr>
          <w:b/>
        </w:rPr>
      </w:pPr>
    </w:p>
    <w:sectPr w:rsidR="00284F77" w:rsidSect="004234D9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BBD9B" w14:textId="77777777" w:rsidR="0019349F" w:rsidRDefault="0019349F" w:rsidP="00A10095">
      <w:pPr>
        <w:spacing w:after="0"/>
      </w:pPr>
      <w:r>
        <w:separator/>
      </w:r>
    </w:p>
  </w:endnote>
  <w:endnote w:type="continuationSeparator" w:id="0">
    <w:p w14:paraId="2E15998B" w14:textId="77777777" w:rsidR="0019349F" w:rsidRDefault="0019349F" w:rsidP="00A10095">
      <w:pPr>
        <w:spacing w:after="0"/>
      </w:pPr>
      <w:r>
        <w:continuationSeparator/>
      </w:r>
    </w:p>
  </w:endnote>
  <w:endnote w:type="continuationNotice" w:id="1">
    <w:p w14:paraId="3780FC99" w14:textId="77777777" w:rsidR="00DA28D3" w:rsidRDefault="00DA28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AC3C" w14:textId="77777777" w:rsidR="00AD1C9E" w:rsidRDefault="00AD1C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821AE" w14:textId="77777777" w:rsidR="00AD1C9E" w:rsidRDefault="00AD1C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821BA" w14:textId="77777777" w:rsidR="00AD1C9E" w:rsidRDefault="00AD1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3437F" w14:textId="77777777" w:rsidR="0019349F" w:rsidRDefault="0019349F" w:rsidP="00A10095">
      <w:pPr>
        <w:spacing w:after="0"/>
      </w:pPr>
      <w:r>
        <w:separator/>
      </w:r>
    </w:p>
  </w:footnote>
  <w:footnote w:type="continuationSeparator" w:id="0">
    <w:p w14:paraId="6C786779" w14:textId="77777777" w:rsidR="0019349F" w:rsidRDefault="0019349F" w:rsidP="00A10095">
      <w:pPr>
        <w:spacing w:after="0"/>
      </w:pPr>
      <w:r>
        <w:continuationSeparator/>
      </w:r>
    </w:p>
  </w:footnote>
  <w:footnote w:type="continuationNotice" w:id="1">
    <w:p w14:paraId="2B639629" w14:textId="77777777" w:rsidR="00DA28D3" w:rsidRDefault="00DA28D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7D153" w14:textId="296D2D2F" w:rsidR="00AD1C9E" w:rsidRDefault="00AD1C9E">
    <w:pPr>
      <w:pStyle w:val="Header"/>
    </w:pPr>
    <w:ins w:id="11" w:author="Author">
      <w:r>
        <w:rPr>
          <w:noProof/>
        </w:rPr>
        <w:pict w14:anchorId="28FDBDF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39524063" o:spid="_x0000_s190466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DRAFT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F0CEF" w14:textId="41951B53" w:rsidR="00AD1C9E" w:rsidRDefault="00AD1C9E">
    <w:pPr>
      <w:pStyle w:val="Header"/>
    </w:pPr>
    <w:ins w:id="12" w:author="Author">
      <w:r>
        <w:rPr>
          <w:noProof/>
        </w:rPr>
        <w:pict w14:anchorId="6B694BF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39524064" o:spid="_x0000_s190467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DRAFT"/>
          </v:shape>
        </w:pict>
      </w:r>
    </w:ins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11116" w14:textId="11E78A4C" w:rsidR="00676F36" w:rsidRDefault="00AD1C9E" w:rsidP="00676F36">
    <w:pPr>
      <w:autoSpaceDE w:val="0"/>
      <w:autoSpaceDN w:val="0"/>
      <w:adjustRightInd w:val="0"/>
      <w:spacing w:after="0"/>
      <w:rPr>
        <w:rFonts w:ascii="MyriadPro-Bold" w:eastAsiaTheme="minorHAnsi" w:hAnsi="MyriadPro-Bold" w:cs="MyriadPro-Bold"/>
        <w:b/>
        <w:bCs/>
        <w:color w:val="FFFFFF"/>
        <w:sz w:val="44"/>
        <w:szCs w:val="44"/>
      </w:rPr>
    </w:pPr>
    <w:ins w:id="13" w:author="Author">
      <w:r>
        <w:rPr>
          <w:noProof/>
        </w:rPr>
        <w:pict w14:anchorId="00171E0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39524062" o:spid="_x0000_s190465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DRAFT"/>
          </v:shape>
        </w:pict>
      </w:r>
    </w:ins>
    <w:r w:rsidR="00676F36">
      <w:rPr>
        <w:rFonts w:ascii="MyriadPro-Bold" w:eastAsiaTheme="minorHAnsi" w:hAnsi="MyriadPro-Bold" w:cs="MyriadPro-Bold"/>
        <w:b/>
        <w:bCs/>
        <w:color w:val="FFFFFF"/>
        <w:sz w:val="44"/>
        <w:szCs w:val="44"/>
      </w:rPr>
      <w:t xml:space="preserve"> APPEAL FOR BRITISH COLUMBIA</w:t>
    </w:r>
  </w:p>
  <w:p w14:paraId="67195DC5" w14:textId="77777777" w:rsidR="00676F36" w:rsidRPr="00111E15" w:rsidRDefault="00676F36" w:rsidP="00676F36">
    <w:pPr>
      <w:pStyle w:val="Header"/>
      <w:rPr>
        <w:rFonts w:ascii="MyriadPro-Bold" w:eastAsiaTheme="minorHAnsi" w:hAnsi="MyriadPro-Bold" w:cs="MyriadPro-Bold"/>
        <w:b/>
        <w:bCs/>
        <w:color w:val="FFFFFF"/>
        <w:sz w:val="60"/>
        <w:szCs w:val="60"/>
      </w:rPr>
    </w:pPr>
    <w:r>
      <w:rPr>
        <w:rFonts w:ascii="MyriadPro-Bold" w:eastAsiaTheme="minorHAnsi" w:hAnsi="MyriadPro-Bold" w:cs="MyriadPro-Bold"/>
        <w:b/>
        <w:bCs/>
        <w:color w:val="FFFFFF"/>
        <w:sz w:val="60"/>
        <w:szCs w:val="60"/>
      </w:rPr>
      <w:t xml:space="preserve">FORM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9297D" w14:textId="3A9E25DA" w:rsidR="00AD1C9E" w:rsidRDefault="00AD1C9E">
    <w:pPr>
      <w:pStyle w:val="Header"/>
    </w:pPr>
    <w:ins w:id="14" w:author="Author">
      <w:r>
        <w:rPr>
          <w:noProof/>
        </w:rPr>
        <w:pict w14:anchorId="542C17E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39524066" o:spid="_x0000_s190469" type="#_x0000_t136" style="position:absolute;margin-left:0;margin-top:0;width:471.3pt;height:188.5pt;rotation:315;z-index:-251649024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DRAFT"/>
          </v:shape>
        </w:pict>
      </w:r>
    </w:ins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EF9F1" w14:textId="590D7637" w:rsidR="00AD1C9E" w:rsidRDefault="00AD1C9E">
    <w:pPr>
      <w:pStyle w:val="Header"/>
    </w:pPr>
    <w:ins w:id="15" w:author="Author">
      <w:r>
        <w:rPr>
          <w:noProof/>
        </w:rPr>
        <w:pict w14:anchorId="2B5438A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39524067" o:spid="_x0000_s190470" type="#_x0000_t136" style="position:absolute;margin-left:0;margin-top:0;width:471.3pt;height:188.5pt;rotation:315;z-index:-251646976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DRAFT"/>
          </v:shape>
        </w:pict>
      </w:r>
    </w:ins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13B26" w14:textId="27D6C16F" w:rsidR="0019349F" w:rsidRDefault="00AD1C9E">
    <w:pPr>
      <w:pStyle w:val="Header"/>
    </w:pPr>
    <w:ins w:id="16" w:author="Author">
      <w:r>
        <w:rPr>
          <w:noProof/>
        </w:rPr>
        <w:pict w14:anchorId="6FBFB02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39524065" o:spid="_x0000_s190468" type="#_x0000_t136" style="position:absolute;margin-left:0;margin-top:0;width:471.3pt;height:188.5pt;rotation:315;z-index:-251651072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DRAFT"/>
          </v:shape>
        </w:pict>
      </w:r>
    </w:ins>
  </w:p>
  <w:sdt>
    <w:sdtPr>
      <w:id w:val="5402554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F13B26" w14:textId="27D6C16F" w:rsidR="0019349F" w:rsidRDefault="0019349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4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76FF5D" w14:textId="77777777" w:rsidR="0019349F" w:rsidRDefault="00193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0580"/>
    <w:multiLevelType w:val="hybridMultilevel"/>
    <w:tmpl w:val="73005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017"/>
    <w:multiLevelType w:val="hybridMultilevel"/>
    <w:tmpl w:val="568E11C2"/>
    <w:lvl w:ilvl="0" w:tplc="8DE29BE2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228B"/>
    <w:multiLevelType w:val="hybridMultilevel"/>
    <w:tmpl w:val="E6ECB2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E19"/>
    <w:multiLevelType w:val="hybridMultilevel"/>
    <w:tmpl w:val="F8B850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322CC0"/>
    <w:multiLevelType w:val="hybridMultilevel"/>
    <w:tmpl w:val="20B41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B49AE"/>
    <w:multiLevelType w:val="hybridMultilevel"/>
    <w:tmpl w:val="EB281AE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4809E0"/>
    <w:multiLevelType w:val="hybridMultilevel"/>
    <w:tmpl w:val="1B2CD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66B09"/>
    <w:multiLevelType w:val="hybridMultilevel"/>
    <w:tmpl w:val="F2C864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11849"/>
    <w:multiLevelType w:val="hybridMultilevel"/>
    <w:tmpl w:val="EB281AE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C477A9"/>
    <w:multiLevelType w:val="hybridMultilevel"/>
    <w:tmpl w:val="DCC40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B6FEE"/>
    <w:multiLevelType w:val="hybridMultilevel"/>
    <w:tmpl w:val="AEAC819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AF2D4E"/>
    <w:multiLevelType w:val="hybridMultilevel"/>
    <w:tmpl w:val="93BAD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93762"/>
    <w:multiLevelType w:val="hybridMultilevel"/>
    <w:tmpl w:val="EA6A7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373B0"/>
    <w:multiLevelType w:val="hybridMultilevel"/>
    <w:tmpl w:val="0AE41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67603"/>
    <w:multiLevelType w:val="hybridMultilevel"/>
    <w:tmpl w:val="EB281AE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3"/>
  </w:num>
  <w:num w:numId="9">
    <w:abstractNumId w:val="12"/>
  </w:num>
  <w:num w:numId="10">
    <w:abstractNumId w:val="14"/>
  </w:num>
  <w:num w:numId="11">
    <w:abstractNumId w:val="8"/>
  </w:num>
  <w:num w:numId="12">
    <w:abstractNumId w:val="10"/>
  </w:num>
  <w:num w:numId="13">
    <w:abstractNumId w:val="5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4096" w:nlCheck="1" w:checkStyle="0"/>
  <w:proofState w:spelling="clean" w:grammar="clean"/>
  <w:trackRevisions/>
  <w:defaultTabStop w:val="720"/>
  <w:characterSpacingControl w:val="doNotCompress"/>
  <w:hdrShapeDefaults>
    <o:shapedefaults v:ext="edit" spidmax="190471"/>
    <o:shapelayout v:ext="edit">
      <o:idmap v:ext="edit" data="186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71"/>
    <w:rsid w:val="00001B2B"/>
    <w:rsid w:val="000044C0"/>
    <w:rsid w:val="00004A51"/>
    <w:rsid w:val="0000608F"/>
    <w:rsid w:val="00006881"/>
    <w:rsid w:val="00010E2F"/>
    <w:rsid w:val="00011574"/>
    <w:rsid w:val="00016682"/>
    <w:rsid w:val="000169F2"/>
    <w:rsid w:val="000175C7"/>
    <w:rsid w:val="0002252A"/>
    <w:rsid w:val="00023CB8"/>
    <w:rsid w:val="00025C35"/>
    <w:rsid w:val="0003219C"/>
    <w:rsid w:val="000341C9"/>
    <w:rsid w:val="0003541D"/>
    <w:rsid w:val="00044E97"/>
    <w:rsid w:val="000523E7"/>
    <w:rsid w:val="0005339C"/>
    <w:rsid w:val="00053A27"/>
    <w:rsid w:val="000577F8"/>
    <w:rsid w:val="00060931"/>
    <w:rsid w:val="00066584"/>
    <w:rsid w:val="00067A19"/>
    <w:rsid w:val="00077668"/>
    <w:rsid w:val="00077BA3"/>
    <w:rsid w:val="00081C81"/>
    <w:rsid w:val="00081E4F"/>
    <w:rsid w:val="00082A39"/>
    <w:rsid w:val="000847A9"/>
    <w:rsid w:val="000914F3"/>
    <w:rsid w:val="000A4B44"/>
    <w:rsid w:val="000A5078"/>
    <w:rsid w:val="000B0046"/>
    <w:rsid w:val="000B0AE4"/>
    <w:rsid w:val="000B2C55"/>
    <w:rsid w:val="000B55E8"/>
    <w:rsid w:val="000B5A1B"/>
    <w:rsid w:val="000B5CEF"/>
    <w:rsid w:val="000C248F"/>
    <w:rsid w:val="000C31F4"/>
    <w:rsid w:val="000C3CA6"/>
    <w:rsid w:val="000C6526"/>
    <w:rsid w:val="000C6B5D"/>
    <w:rsid w:val="000E02F7"/>
    <w:rsid w:val="000E206C"/>
    <w:rsid w:val="000E211B"/>
    <w:rsid w:val="000E267A"/>
    <w:rsid w:val="000E6A3E"/>
    <w:rsid w:val="000E76F4"/>
    <w:rsid w:val="000F146E"/>
    <w:rsid w:val="000F36AA"/>
    <w:rsid w:val="000F5766"/>
    <w:rsid w:val="001033A9"/>
    <w:rsid w:val="0010552F"/>
    <w:rsid w:val="001066E5"/>
    <w:rsid w:val="0010792E"/>
    <w:rsid w:val="00111E15"/>
    <w:rsid w:val="00113172"/>
    <w:rsid w:val="001156E8"/>
    <w:rsid w:val="00120901"/>
    <w:rsid w:val="001238B7"/>
    <w:rsid w:val="00125B41"/>
    <w:rsid w:val="00131B06"/>
    <w:rsid w:val="0013491F"/>
    <w:rsid w:val="00141FE2"/>
    <w:rsid w:val="00147201"/>
    <w:rsid w:val="001473D2"/>
    <w:rsid w:val="00150C4A"/>
    <w:rsid w:val="00162537"/>
    <w:rsid w:val="00162A3E"/>
    <w:rsid w:val="0016334E"/>
    <w:rsid w:val="00173E28"/>
    <w:rsid w:val="00174AF2"/>
    <w:rsid w:val="0019326D"/>
    <w:rsid w:val="0019349F"/>
    <w:rsid w:val="00196783"/>
    <w:rsid w:val="00196EB4"/>
    <w:rsid w:val="001A0374"/>
    <w:rsid w:val="001A4843"/>
    <w:rsid w:val="001B19A0"/>
    <w:rsid w:val="001B5617"/>
    <w:rsid w:val="001B68F4"/>
    <w:rsid w:val="001B702E"/>
    <w:rsid w:val="001B73C7"/>
    <w:rsid w:val="001C2B0F"/>
    <w:rsid w:val="001C65B4"/>
    <w:rsid w:val="001C70F4"/>
    <w:rsid w:val="001D353B"/>
    <w:rsid w:val="001D7BD6"/>
    <w:rsid w:val="001E0B6D"/>
    <w:rsid w:val="001E1D37"/>
    <w:rsid w:val="001E4109"/>
    <w:rsid w:val="001E5145"/>
    <w:rsid w:val="001E77ED"/>
    <w:rsid w:val="001F00A9"/>
    <w:rsid w:val="001F2D37"/>
    <w:rsid w:val="0020325F"/>
    <w:rsid w:val="00205207"/>
    <w:rsid w:val="0022353B"/>
    <w:rsid w:val="00224F63"/>
    <w:rsid w:val="0023182F"/>
    <w:rsid w:val="00234B57"/>
    <w:rsid w:val="002363BD"/>
    <w:rsid w:val="00241820"/>
    <w:rsid w:val="002510AE"/>
    <w:rsid w:val="00251902"/>
    <w:rsid w:val="00257F36"/>
    <w:rsid w:val="002612EA"/>
    <w:rsid w:val="00261B53"/>
    <w:rsid w:val="002624CE"/>
    <w:rsid w:val="002625BC"/>
    <w:rsid w:val="00264F62"/>
    <w:rsid w:val="00266DDB"/>
    <w:rsid w:val="0027493A"/>
    <w:rsid w:val="0027662E"/>
    <w:rsid w:val="0027706F"/>
    <w:rsid w:val="00281801"/>
    <w:rsid w:val="00282D26"/>
    <w:rsid w:val="00283745"/>
    <w:rsid w:val="00284F77"/>
    <w:rsid w:val="00286046"/>
    <w:rsid w:val="00290368"/>
    <w:rsid w:val="002906C1"/>
    <w:rsid w:val="002A3E35"/>
    <w:rsid w:val="002A4866"/>
    <w:rsid w:val="002B1641"/>
    <w:rsid w:val="002C6CAE"/>
    <w:rsid w:val="002C731E"/>
    <w:rsid w:val="002D1608"/>
    <w:rsid w:val="002D1E64"/>
    <w:rsid w:val="002E237F"/>
    <w:rsid w:val="002E5197"/>
    <w:rsid w:val="002E7726"/>
    <w:rsid w:val="002F4AF0"/>
    <w:rsid w:val="00303163"/>
    <w:rsid w:val="0030373D"/>
    <w:rsid w:val="003077A8"/>
    <w:rsid w:val="00312075"/>
    <w:rsid w:val="00314D1A"/>
    <w:rsid w:val="00321570"/>
    <w:rsid w:val="0032394E"/>
    <w:rsid w:val="00325B00"/>
    <w:rsid w:val="00336681"/>
    <w:rsid w:val="003375C6"/>
    <w:rsid w:val="003435A3"/>
    <w:rsid w:val="00350FC0"/>
    <w:rsid w:val="00351707"/>
    <w:rsid w:val="00351A5F"/>
    <w:rsid w:val="003732D1"/>
    <w:rsid w:val="003736DB"/>
    <w:rsid w:val="003775AC"/>
    <w:rsid w:val="003777CA"/>
    <w:rsid w:val="0038095D"/>
    <w:rsid w:val="0038516F"/>
    <w:rsid w:val="00385BEA"/>
    <w:rsid w:val="00392E96"/>
    <w:rsid w:val="00394CB5"/>
    <w:rsid w:val="003A2B37"/>
    <w:rsid w:val="003A7856"/>
    <w:rsid w:val="003B10AF"/>
    <w:rsid w:val="003B5CF8"/>
    <w:rsid w:val="003B6594"/>
    <w:rsid w:val="003C0015"/>
    <w:rsid w:val="003C7C7C"/>
    <w:rsid w:val="003E1D40"/>
    <w:rsid w:val="003E3623"/>
    <w:rsid w:val="003E778B"/>
    <w:rsid w:val="003F20B3"/>
    <w:rsid w:val="003F3155"/>
    <w:rsid w:val="003F4005"/>
    <w:rsid w:val="003F4EDA"/>
    <w:rsid w:val="004015EF"/>
    <w:rsid w:val="00410DB9"/>
    <w:rsid w:val="00410ECB"/>
    <w:rsid w:val="0041421A"/>
    <w:rsid w:val="00421FCD"/>
    <w:rsid w:val="004234D9"/>
    <w:rsid w:val="0043007C"/>
    <w:rsid w:val="004302B6"/>
    <w:rsid w:val="00433993"/>
    <w:rsid w:val="00434111"/>
    <w:rsid w:val="0043459A"/>
    <w:rsid w:val="004368BA"/>
    <w:rsid w:val="00442279"/>
    <w:rsid w:val="00444791"/>
    <w:rsid w:val="00445C6C"/>
    <w:rsid w:val="00446368"/>
    <w:rsid w:val="00446AF0"/>
    <w:rsid w:val="00447732"/>
    <w:rsid w:val="00451F20"/>
    <w:rsid w:val="0045360C"/>
    <w:rsid w:val="00454011"/>
    <w:rsid w:val="00457144"/>
    <w:rsid w:val="0046428A"/>
    <w:rsid w:val="00465181"/>
    <w:rsid w:val="004661FE"/>
    <w:rsid w:val="00472E95"/>
    <w:rsid w:val="004752D5"/>
    <w:rsid w:val="004862FF"/>
    <w:rsid w:val="004907DD"/>
    <w:rsid w:val="00494427"/>
    <w:rsid w:val="004A1B84"/>
    <w:rsid w:val="004A1E41"/>
    <w:rsid w:val="004A73A6"/>
    <w:rsid w:val="004A73E2"/>
    <w:rsid w:val="004A748B"/>
    <w:rsid w:val="004A780F"/>
    <w:rsid w:val="004B15B7"/>
    <w:rsid w:val="004B3016"/>
    <w:rsid w:val="004C63BA"/>
    <w:rsid w:val="004D129A"/>
    <w:rsid w:val="004D2EB0"/>
    <w:rsid w:val="004D45AF"/>
    <w:rsid w:val="004D6893"/>
    <w:rsid w:val="004E0284"/>
    <w:rsid w:val="004E6DC3"/>
    <w:rsid w:val="004E7A09"/>
    <w:rsid w:val="004F23BA"/>
    <w:rsid w:val="004F5059"/>
    <w:rsid w:val="004F7710"/>
    <w:rsid w:val="00500594"/>
    <w:rsid w:val="00501E51"/>
    <w:rsid w:val="00513638"/>
    <w:rsid w:val="00516889"/>
    <w:rsid w:val="00516D3E"/>
    <w:rsid w:val="00520A31"/>
    <w:rsid w:val="005232A6"/>
    <w:rsid w:val="00524E2A"/>
    <w:rsid w:val="005258FD"/>
    <w:rsid w:val="00532D89"/>
    <w:rsid w:val="00534576"/>
    <w:rsid w:val="00534F15"/>
    <w:rsid w:val="00536EE8"/>
    <w:rsid w:val="005447AF"/>
    <w:rsid w:val="0054485B"/>
    <w:rsid w:val="005462C9"/>
    <w:rsid w:val="00555E2C"/>
    <w:rsid w:val="005656A9"/>
    <w:rsid w:val="00566192"/>
    <w:rsid w:val="00575FC8"/>
    <w:rsid w:val="00580CCD"/>
    <w:rsid w:val="005842C7"/>
    <w:rsid w:val="00584655"/>
    <w:rsid w:val="00592F2E"/>
    <w:rsid w:val="005A1BC9"/>
    <w:rsid w:val="005B1219"/>
    <w:rsid w:val="005B1EB1"/>
    <w:rsid w:val="005B73C3"/>
    <w:rsid w:val="005B7978"/>
    <w:rsid w:val="005C4218"/>
    <w:rsid w:val="005D18DF"/>
    <w:rsid w:val="005D1B10"/>
    <w:rsid w:val="005D3823"/>
    <w:rsid w:val="005D4977"/>
    <w:rsid w:val="005D74F6"/>
    <w:rsid w:val="005E175E"/>
    <w:rsid w:val="005F0167"/>
    <w:rsid w:val="005F04A0"/>
    <w:rsid w:val="005F7FAA"/>
    <w:rsid w:val="006023DD"/>
    <w:rsid w:val="006208FE"/>
    <w:rsid w:val="00622AC4"/>
    <w:rsid w:val="00623CAE"/>
    <w:rsid w:val="006404E3"/>
    <w:rsid w:val="00642580"/>
    <w:rsid w:val="00645505"/>
    <w:rsid w:val="00645CFB"/>
    <w:rsid w:val="00647B68"/>
    <w:rsid w:val="00657D6E"/>
    <w:rsid w:val="006663C2"/>
    <w:rsid w:val="00667C62"/>
    <w:rsid w:val="00671E00"/>
    <w:rsid w:val="006743BE"/>
    <w:rsid w:val="00676752"/>
    <w:rsid w:val="00676F36"/>
    <w:rsid w:val="0068256A"/>
    <w:rsid w:val="00684C76"/>
    <w:rsid w:val="00692F54"/>
    <w:rsid w:val="006940ED"/>
    <w:rsid w:val="00697D72"/>
    <w:rsid w:val="006A0A87"/>
    <w:rsid w:val="006B1472"/>
    <w:rsid w:val="006B22A5"/>
    <w:rsid w:val="006B4C91"/>
    <w:rsid w:val="006B51C8"/>
    <w:rsid w:val="006C0AB1"/>
    <w:rsid w:val="006C1A3D"/>
    <w:rsid w:val="006D06D5"/>
    <w:rsid w:val="006D67E7"/>
    <w:rsid w:val="006F4294"/>
    <w:rsid w:val="006F78F8"/>
    <w:rsid w:val="00700F70"/>
    <w:rsid w:val="00703ED3"/>
    <w:rsid w:val="0070530D"/>
    <w:rsid w:val="00720921"/>
    <w:rsid w:val="00720FDA"/>
    <w:rsid w:val="00726D21"/>
    <w:rsid w:val="00741BF1"/>
    <w:rsid w:val="007455C3"/>
    <w:rsid w:val="00746F79"/>
    <w:rsid w:val="00752DB0"/>
    <w:rsid w:val="007612C2"/>
    <w:rsid w:val="00765C21"/>
    <w:rsid w:val="0077033A"/>
    <w:rsid w:val="00772782"/>
    <w:rsid w:val="007809C3"/>
    <w:rsid w:val="007815D4"/>
    <w:rsid w:val="00785CA8"/>
    <w:rsid w:val="007866F8"/>
    <w:rsid w:val="00787E8D"/>
    <w:rsid w:val="00790800"/>
    <w:rsid w:val="00792E8A"/>
    <w:rsid w:val="007947D2"/>
    <w:rsid w:val="007A0C84"/>
    <w:rsid w:val="007A333D"/>
    <w:rsid w:val="007A6CE1"/>
    <w:rsid w:val="007B0356"/>
    <w:rsid w:val="007B2694"/>
    <w:rsid w:val="007B7470"/>
    <w:rsid w:val="007D00FF"/>
    <w:rsid w:val="007D20F3"/>
    <w:rsid w:val="007D658C"/>
    <w:rsid w:val="007D6D92"/>
    <w:rsid w:val="007D6E33"/>
    <w:rsid w:val="007E13A4"/>
    <w:rsid w:val="007E47FD"/>
    <w:rsid w:val="007E6C5C"/>
    <w:rsid w:val="007E78C4"/>
    <w:rsid w:val="007E7B09"/>
    <w:rsid w:val="007E7E37"/>
    <w:rsid w:val="007F15F7"/>
    <w:rsid w:val="007F7DCA"/>
    <w:rsid w:val="008070B2"/>
    <w:rsid w:val="008129CD"/>
    <w:rsid w:val="00813353"/>
    <w:rsid w:val="0082630E"/>
    <w:rsid w:val="00833076"/>
    <w:rsid w:val="00833DD7"/>
    <w:rsid w:val="00842E7F"/>
    <w:rsid w:val="00844B6A"/>
    <w:rsid w:val="008462E9"/>
    <w:rsid w:val="0084733F"/>
    <w:rsid w:val="008509F3"/>
    <w:rsid w:val="008510C4"/>
    <w:rsid w:val="008563A0"/>
    <w:rsid w:val="00856CA9"/>
    <w:rsid w:val="0086479D"/>
    <w:rsid w:val="0086575D"/>
    <w:rsid w:val="00877CE8"/>
    <w:rsid w:val="00880535"/>
    <w:rsid w:val="0088216B"/>
    <w:rsid w:val="00884EDE"/>
    <w:rsid w:val="008850DA"/>
    <w:rsid w:val="00886181"/>
    <w:rsid w:val="008A0500"/>
    <w:rsid w:val="008A17F0"/>
    <w:rsid w:val="008A65FE"/>
    <w:rsid w:val="008B2815"/>
    <w:rsid w:val="008B2DF5"/>
    <w:rsid w:val="008B44B3"/>
    <w:rsid w:val="008B5320"/>
    <w:rsid w:val="008C6990"/>
    <w:rsid w:val="008D0671"/>
    <w:rsid w:val="008D4BD1"/>
    <w:rsid w:val="008D6BFD"/>
    <w:rsid w:val="008D7EC6"/>
    <w:rsid w:val="008E120D"/>
    <w:rsid w:val="008F1F38"/>
    <w:rsid w:val="008F2999"/>
    <w:rsid w:val="00904186"/>
    <w:rsid w:val="00913533"/>
    <w:rsid w:val="00921C8F"/>
    <w:rsid w:val="0092386C"/>
    <w:rsid w:val="00936D6C"/>
    <w:rsid w:val="00943D4B"/>
    <w:rsid w:val="00945C09"/>
    <w:rsid w:val="00947528"/>
    <w:rsid w:val="009567FC"/>
    <w:rsid w:val="00957799"/>
    <w:rsid w:val="009712CE"/>
    <w:rsid w:val="009737EF"/>
    <w:rsid w:val="00984311"/>
    <w:rsid w:val="009915F6"/>
    <w:rsid w:val="00995A71"/>
    <w:rsid w:val="00995CF5"/>
    <w:rsid w:val="0099699E"/>
    <w:rsid w:val="00997D2E"/>
    <w:rsid w:val="009A2042"/>
    <w:rsid w:val="009B05AA"/>
    <w:rsid w:val="009C50DC"/>
    <w:rsid w:val="009D1190"/>
    <w:rsid w:val="009D184B"/>
    <w:rsid w:val="009D3CDB"/>
    <w:rsid w:val="009D57C1"/>
    <w:rsid w:val="009E04BD"/>
    <w:rsid w:val="009E09B6"/>
    <w:rsid w:val="009F00A0"/>
    <w:rsid w:val="009F1A74"/>
    <w:rsid w:val="009F46D9"/>
    <w:rsid w:val="009F5A38"/>
    <w:rsid w:val="009F7E44"/>
    <w:rsid w:val="00A00DA6"/>
    <w:rsid w:val="00A05ADF"/>
    <w:rsid w:val="00A10095"/>
    <w:rsid w:val="00A11B9B"/>
    <w:rsid w:val="00A14CD9"/>
    <w:rsid w:val="00A16DBF"/>
    <w:rsid w:val="00A20CF4"/>
    <w:rsid w:val="00A235B0"/>
    <w:rsid w:val="00A32613"/>
    <w:rsid w:val="00A40170"/>
    <w:rsid w:val="00A607E2"/>
    <w:rsid w:val="00A634C7"/>
    <w:rsid w:val="00A64AA9"/>
    <w:rsid w:val="00A668CA"/>
    <w:rsid w:val="00A750C7"/>
    <w:rsid w:val="00A866E7"/>
    <w:rsid w:val="00A86B69"/>
    <w:rsid w:val="00A87AA4"/>
    <w:rsid w:val="00A93244"/>
    <w:rsid w:val="00AA56A6"/>
    <w:rsid w:val="00AA7B58"/>
    <w:rsid w:val="00AB4061"/>
    <w:rsid w:val="00AB4854"/>
    <w:rsid w:val="00AC39C4"/>
    <w:rsid w:val="00AC3B98"/>
    <w:rsid w:val="00AC5A3B"/>
    <w:rsid w:val="00AD1C9E"/>
    <w:rsid w:val="00AD33F9"/>
    <w:rsid w:val="00AD608C"/>
    <w:rsid w:val="00AD684A"/>
    <w:rsid w:val="00AD7B6C"/>
    <w:rsid w:val="00AE06EF"/>
    <w:rsid w:val="00AE2CAF"/>
    <w:rsid w:val="00AF2157"/>
    <w:rsid w:val="00AF3B86"/>
    <w:rsid w:val="00B13BDF"/>
    <w:rsid w:val="00B15075"/>
    <w:rsid w:val="00B15529"/>
    <w:rsid w:val="00B20BFC"/>
    <w:rsid w:val="00B23CFC"/>
    <w:rsid w:val="00B268F0"/>
    <w:rsid w:val="00B306A3"/>
    <w:rsid w:val="00B30B11"/>
    <w:rsid w:val="00B30DC8"/>
    <w:rsid w:val="00B3241F"/>
    <w:rsid w:val="00B33470"/>
    <w:rsid w:val="00B34B07"/>
    <w:rsid w:val="00B351FA"/>
    <w:rsid w:val="00B35900"/>
    <w:rsid w:val="00B40A97"/>
    <w:rsid w:val="00B43389"/>
    <w:rsid w:val="00B45CFC"/>
    <w:rsid w:val="00B46750"/>
    <w:rsid w:val="00B46F4D"/>
    <w:rsid w:val="00B53CA0"/>
    <w:rsid w:val="00B61404"/>
    <w:rsid w:val="00B629C9"/>
    <w:rsid w:val="00B651A4"/>
    <w:rsid w:val="00B65B97"/>
    <w:rsid w:val="00B6634D"/>
    <w:rsid w:val="00B807DE"/>
    <w:rsid w:val="00B80A34"/>
    <w:rsid w:val="00B82195"/>
    <w:rsid w:val="00B8419B"/>
    <w:rsid w:val="00B93B32"/>
    <w:rsid w:val="00BA36D1"/>
    <w:rsid w:val="00BB20AE"/>
    <w:rsid w:val="00BB7A7C"/>
    <w:rsid w:val="00BB7FDF"/>
    <w:rsid w:val="00BC0D54"/>
    <w:rsid w:val="00BC683B"/>
    <w:rsid w:val="00BC7A58"/>
    <w:rsid w:val="00BD00C0"/>
    <w:rsid w:val="00BD6F2F"/>
    <w:rsid w:val="00BE0EEF"/>
    <w:rsid w:val="00BE5FC2"/>
    <w:rsid w:val="00BF3B65"/>
    <w:rsid w:val="00C02C94"/>
    <w:rsid w:val="00C07A41"/>
    <w:rsid w:val="00C15F34"/>
    <w:rsid w:val="00C20BEA"/>
    <w:rsid w:val="00C20C63"/>
    <w:rsid w:val="00C23569"/>
    <w:rsid w:val="00C24106"/>
    <w:rsid w:val="00C24AE0"/>
    <w:rsid w:val="00C31D19"/>
    <w:rsid w:val="00C4018D"/>
    <w:rsid w:val="00C40FBE"/>
    <w:rsid w:val="00C41EAC"/>
    <w:rsid w:val="00C43821"/>
    <w:rsid w:val="00C4468D"/>
    <w:rsid w:val="00C51FA2"/>
    <w:rsid w:val="00C527B2"/>
    <w:rsid w:val="00C54AAA"/>
    <w:rsid w:val="00C5524B"/>
    <w:rsid w:val="00C553B3"/>
    <w:rsid w:val="00C61DED"/>
    <w:rsid w:val="00C72262"/>
    <w:rsid w:val="00C74EB1"/>
    <w:rsid w:val="00C76AC0"/>
    <w:rsid w:val="00C8337B"/>
    <w:rsid w:val="00C83927"/>
    <w:rsid w:val="00C85378"/>
    <w:rsid w:val="00C8776A"/>
    <w:rsid w:val="00C924BA"/>
    <w:rsid w:val="00CA0D9A"/>
    <w:rsid w:val="00CA17D7"/>
    <w:rsid w:val="00CB07B7"/>
    <w:rsid w:val="00CB2EAF"/>
    <w:rsid w:val="00CB39CF"/>
    <w:rsid w:val="00CB3A6E"/>
    <w:rsid w:val="00CB6038"/>
    <w:rsid w:val="00CB6C73"/>
    <w:rsid w:val="00CC0C95"/>
    <w:rsid w:val="00CC5B7A"/>
    <w:rsid w:val="00CE03BF"/>
    <w:rsid w:val="00CE1D29"/>
    <w:rsid w:val="00CE378D"/>
    <w:rsid w:val="00CE37E2"/>
    <w:rsid w:val="00CE479A"/>
    <w:rsid w:val="00CE5CDB"/>
    <w:rsid w:val="00CE6DB3"/>
    <w:rsid w:val="00CE6EAB"/>
    <w:rsid w:val="00CF0910"/>
    <w:rsid w:val="00CF1BA5"/>
    <w:rsid w:val="00D00BF9"/>
    <w:rsid w:val="00D0422B"/>
    <w:rsid w:val="00D05697"/>
    <w:rsid w:val="00D10049"/>
    <w:rsid w:val="00D15E40"/>
    <w:rsid w:val="00D209F4"/>
    <w:rsid w:val="00D23196"/>
    <w:rsid w:val="00D249E8"/>
    <w:rsid w:val="00D27B4B"/>
    <w:rsid w:val="00D3581E"/>
    <w:rsid w:val="00D42D57"/>
    <w:rsid w:val="00D50828"/>
    <w:rsid w:val="00D50C31"/>
    <w:rsid w:val="00D54AF1"/>
    <w:rsid w:val="00D575F5"/>
    <w:rsid w:val="00D73547"/>
    <w:rsid w:val="00D758B1"/>
    <w:rsid w:val="00D8577B"/>
    <w:rsid w:val="00D86A65"/>
    <w:rsid w:val="00D94D10"/>
    <w:rsid w:val="00D96733"/>
    <w:rsid w:val="00D9723B"/>
    <w:rsid w:val="00DA28D3"/>
    <w:rsid w:val="00DA3E9B"/>
    <w:rsid w:val="00DB3803"/>
    <w:rsid w:val="00DB68C1"/>
    <w:rsid w:val="00DB7F7D"/>
    <w:rsid w:val="00DC1D68"/>
    <w:rsid w:val="00DC42EE"/>
    <w:rsid w:val="00DD0A20"/>
    <w:rsid w:val="00DD3FB4"/>
    <w:rsid w:val="00DD50DC"/>
    <w:rsid w:val="00DE145B"/>
    <w:rsid w:val="00DE4FF1"/>
    <w:rsid w:val="00DF2F49"/>
    <w:rsid w:val="00DF3430"/>
    <w:rsid w:val="00DF42A1"/>
    <w:rsid w:val="00DF674B"/>
    <w:rsid w:val="00DF6AB3"/>
    <w:rsid w:val="00E0208E"/>
    <w:rsid w:val="00E020F7"/>
    <w:rsid w:val="00E0293C"/>
    <w:rsid w:val="00E26704"/>
    <w:rsid w:val="00E270DD"/>
    <w:rsid w:val="00E31490"/>
    <w:rsid w:val="00E31A70"/>
    <w:rsid w:val="00E4028B"/>
    <w:rsid w:val="00E4660F"/>
    <w:rsid w:val="00E4733D"/>
    <w:rsid w:val="00E47CC5"/>
    <w:rsid w:val="00E5245F"/>
    <w:rsid w:val="00E52665"/>
    <w:rsid w:val="00E52C8D"/>
    <w:rsid w:val="00E52DA5"/>
    <w:rsid w:val="00E5477E"/>
    <w:rsid w:val="00E550DB"/>
    <w:rsid w:val="00E61874"/>
    <w:rsid w:val="00E66FFE"/>
    <w:rsid w:val="00E70764"/>
    <w:rsid w:val="00E74742"/>
    <w:rsid w:val="00E749C4"/>
    <w:rsid w:val="00E85D78"/>
    <w:rsid w:val="00E92451"/>
    <w:rsid w:val="00E94242"/>
    <w:rsid w:val="00E96118"/>
    <w:rsid w:val="00E966C6"/>
    <w:rsid w:val="00EA1549"/>
    <w:rsid w:val="00EA4B9B"/>
    <w:rsid w:val="00EA5266"/>
    <w:rsid w:val="00EB3923"/>
    <w:rsid w:val="00EB6B41"/>
    <w:rsid w:val="00EC44CC"/>
    <w:rsid w:val="00EC4905"/>
    <w:rsid w:val="00EC6219"/>
    <w:rsid w:val="00ED0ECF"/>
    <w:rsid w:val="00ED5CFE"/>
    <w:rsid w:val="00EE51CA"/>
    <w:rsid w:val="00EF3712"/>
    <w:rsid w:val="00EF4677"/>
    <w:rsid w:val="00EF572E"/>
    <w:rsid w:val="00F0172C"/>
    <w:rsid w:val="00F02621"/>
    <w:rsid w:val="00F036AD"/>
    <w:rsid w:val="00F04A48"/>
    <w:rsid w:val="00F065AD"/>
    <w:rsid w:val="00F10BC7"/>
    <w:rsid w:val="00F21DD3"/>
    <w:rsid w:val="00F22A8A"/>
    <w:rsid w:val="00F23217"/>
    <w:rsid w:val="00F233CF"/>
    <w:rsid w:val="00F236B4"/>
    <w:rsid w:val="00F24FE6"/>
    <w:rsid w:val="00F25B33"/>
    <w:rsid w:val="00F26AC5"/>
    <w:rsid w:val="00F27D53"/>
    <w:rsid w:val="00F36919"/>
    <w:rsid w:val="00F4611C"/>
    <w:rsid w:val="00F4750C"/>
    <w:rsid w:val="00F55964"/>
    <w:rsid w:val="00F57CE7"/>
    <w:rsid w:val="00F60AAC"/>
    <w:rsid w:val="00F62782"/>
    <w:rsid w:val="00F77722"/>
    <w:rsid w:val="00F93127"/>
    <w:rsid w:val="00F93356"/>
    <w:rsid w:val="00F933AE"/>
    <w:rsid w:val="00F95208"/>
    <w:rsid w:val="00FA7355"/>
    <w:rsid w:val="00FA79BF"/>
    <w:rsid w:val="00FB12C9"/>
    <w:rsid w:val="00FB576B"/>
    <w:rsid w:val="00FE015F"/>
    <w:rsid w:val="00FE0A71"/>
    <w:rsid w:val="00FE4611"/>
    <w:rsid w:val="00FE5B5D"/>
    <w:rsid w:val="00FE7748"/>
    <w:rsid w:val="00FF6011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71"/>
    <o:shapelayout v:ext="edit">
      <o:idmap v:ext="edit" data="1"/>
    </o:shapelayout>
  </w:shapeDefaults>
  <w:decimalSymbol w:val="."/>
  <w:listSeparator w:val=","/>
  <w14:docId w14:val="76045E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D92"/>
    <w:pPr>
      <w:spacing w:after="24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82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44CC"/>
    <w:pPr>
      <w:keepNext/>
      <w:keepLines/>
      <w:spacing w:line="360" w:lineRule="auto"/>
      <w:outlineLvl w:val="1"/>
    </w:pPr>
    <w:rPr>
      <w:rFonts w:asciiTheme="minorHAnsi" w:hAnsiTheme="min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8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44CC"/>
    <w:rPr>
      <w:rFonts w:eastAsia="Times New Roman" w:cstheme="majorBidi"/>
      <w:b/>
      <w:bCs/>
      <w:sz w:val="26"/>
      <w:szCs w:val="26"/>
    </w:rPr>
  </w:style>
  <w:style w:type="paragraph" w:customStyle="1" w:styleId="NoSpaceAgmt">
    <w:name w:val="No Space Agmt"/>
    <w:rsid w:val="00FE0A71"/>
    <w:pPr>
      <w:spacing w:after="0" w:line="240" w:lineRule="auto"/>
      <w:jc w:val="both"/>
    </w:pPr>
    <w:rPr>
      <w:rFonts w:ascii="Arial" w:eastAsia="Times New Roman" w:hAnsi="Arial" w:cs="Times New Roman"/>
      <w:sz w:val="23"/>
      <w:szCs w:val="20"/>
    </w:rPr>
  </w:style>
  <w:style w:type="paragraph" w:customStyle="1" w:styleId="NoSpace">
    <w:name w:val="No Space"/>
    <w:basedOn w:val="Normal"/>
    <w:rsid w:val="00FE0A71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23182F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095"/>
    <w:pPr>
      <w:spacing w:line="276" w:lineRule="auto"/>
      <w:jc w:val="left"/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0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00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00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0095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100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0095"/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link w:val="NoSpacingChar"/>
    <w:uiPriority w:val="1"/>
    <w:qFormat/>
    <w:rsid w:val="00A1009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0095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D7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1B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1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2C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2C2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2C2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12C2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2C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C2"/>
    <w:rPr>
      <w:rFonts w:ascii="Tahoma" w:eastAsia="Times New Roman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B5320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8B5320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DD0A2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933A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D18D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21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5686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011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4" w:color="333333"/>
            <w:right w:val="none" w:sz="0" w:space="0" w:color="auto"/>
          </w:divBdr>
        </w:div>
        <w:div w:id="1075667042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5613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5E874-B9BA-4DCB-B384-75BD39C4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2022-05-12T17:57:00Z</dcterms:created>
  <dcterms:modified xsi:type="dcterms:W3CDTF">2022-05-12T18:49:00Z</dcterms:modified>
</cp:coreProperties>
</file>