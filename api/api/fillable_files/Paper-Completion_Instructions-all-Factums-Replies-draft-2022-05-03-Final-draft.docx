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576FF" w14:textId="2D0F018D" w:rsidR="00463821" w:rsidRPr="00463821" w:rsidRDefault="002472C3" w:rsidP="00CF56CC">
      <w:pPr>
        <w:rPr>
          <w:i/>
          <w:szCs w:val="24"/>
        </w:rPr>
      </w:pPr>
      <w:bookmarkStart w:id="0" w:name="_Toc26534634"/>
      <w:r>
        <w:rPr>
          <w:i/>
          <w:szCs w:val="24"/>
        </w:rPr>
        <w:t>Factums contain</w:t>
      </w:r>
      <w:r w:rsidR="00555EC4">
        <w:rPr>
          <w:i/>
          <w:szCs w:val="24"/>
        </w:rPr>
        <w:t xml:space="preserve"> the</w:t>
      </w:r>
      <w:r w:rsidR="00463821">
        <w:rPr>
          <w:i/>
          <w:szCs w:val="24"/>
        </w:rPr>
        <w:t xml:space="preserve"> written </w:t>
      </w:r>
      <w:r w:rsidR="00555EC4">
        <w:rPr>
          <w:i/>
          <w:szCs w:val="24"/>
        </w:rPr>
        <w:t>argument</w:t>
      </w:r>
      <w:r w:rsidR="0011628E">
        <w:rPr>
          <w:i/>
          <w:szCs w:val="24"/>
        </w:rPr>
        <w:t xml:space="preserve"> for</w:t>
      </w:r>
      <w:r>
        <w:rPr>
          <w:i/>
          <w:szCs w:val="24"/>
        </w:rPr>
        <w:t xml:space="preserve"> an appeal.</w:t>
      </w:r>
    </w:p>
    <w:p w14:paraId="7DC29BF2" w14:textId="33CC75D7" w:rsidR="0074453D" w:rsidRDefault="00066207" w:rsidP="00385309">
      <w:pPr>
        <w:pStyle w:val="Heading1"/>
        <w:numPr>
          <w:ilvl w:val="0"/>
          <w:numId w:val="9"/>
        </w:numPr>
      </w:pPr>
      <w:r>
        <w:t>Factums and Replies</w:t>
      </w:r>
    </w:p>
    <w:p w14:paraId="484DE8CC" w14:textId="189084DF" w:rsidR="00314C7A" w:rsidRDefault="00066207" w:rsidP="003403BF">
      <w:pPr>
        <w:spacing w:after="240"/>
        <w:contextualSpacing/>
        <w:jc w:val="both"/>
        <w:rPr>
          <w:rFonts w:eastAsia="Times New Roman" w:cs="Times New Roman"/>
          <w:szCs w:val="24"/>
        </w:rPr>
      </w:pPr>
      <w:r w:rsidRPr="00314C7A">
        <w:rPr>
          <w:rFonts w:eastAsia="Times New Roman" w:cs="Times New Roman"/>
          <w:szCs w:val="24"/>
        </w:rPr>
        <w:t>These completion instruction checklists apply</w:t>
      </w:r>
      <w:r w:rsidR="002472C3">
        <w:rPr>
          <w:rFonts w:eastAsia="Times New Roman" w:cs="Times New Roman"/>
          <w:szCs w:val="24"/>
        </w:rPr>
        <w:t xml:space="preserve"> to the following court records</w:t>
      </w:r>
      <w:r w:rsidR="00703040">
        <w:rPr>
          <w:rFonts w:eastAsia="Times New Roman" w:cs="Times New Roman"/>
          <w:szCs w:val="24"/>
        </w:rPr>
        <w:t xml:space="preserve"> listed below</w:t>
      </w:r>
      <w:r w:rsidR="00521859">
        <w:rPr>
          <w:rFonts w:eastAsia="Times New Roman" w:cs="Times New Roman"/>
          <w:szCs w:val="24"/>
        </w:rPr>
        <w:t xml:space="preserve">. There are corresponding word templates available for each type of factum or reply at </w:t>
      </w:r>
      <w:r w:rsidR="00521859" w:rsidRPr="00521859">
        <w:rPr>
          <w:rFonts w:eastAsia="Times New Roman" w:cs="Times New Roman"/>
          <w:szCs w:val="24"/>
          <w:highlight w:val="yellow"/>
        </w:rPr>
        <w:t>(link to templates)</w:t>
      </w:r>
      <w:r w:rsidR="002472C3" w:rsidRPr="00521859">
        <w:rPr>
          <w:rFonts w:eastAsia="Times New Roman" w:cs="Times New Roman"/>
          <w:szCs w:val="24"/>
          <w:highlight w:val="yellow"/>
        </w:rPr>
        <w:t>: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6930"/>
        <w:gridCol w:w="1260"/>
        <w:gridCol w:w="2437"/>
      </w:tblGrid>
      <w:tr w:rsidR="00521859" w:rsidRPr="00C77FEF" w14:paraId="43BFE9A4" w14:textId="3F3444B1" w:rsidTr="0030584E">
        <w:tc>
          <w:tcPr>
            <w:tcW w:w="6930" w:type="dxa"/>
            <w:shd w:val="clear" w:color="auto" w:fill="4F81BD" w:themeFill="accent1"/>
          </w:tcPr>
          <w:p w14:paraId="0E306074" w14:textId="77777777" w:rsidR="00521859" w:rsidRPr="00C77FEF" w:rsidRDefault="00521859" w:rsidP="003A3BF7">
            <w:pPr>
              <w:spacing w:after="240"/>
              <w:jc w:val="both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  <w:r>
              <w:rPr>
                <w:rFonts w:eastAsia="Times New Roman" w:cs="Times New Roman"/>
                <w:b/>
                <w:color w:val="FFFFFF" w:themeColor="background1"/>
                <w:sz w:val="22"/>
              </w:rPr>
              <w:t>Title</w:t>
            </w:r>
          </w:p>
        </w:tc>
        <w:tc>
          <w:tcPr>
            <w:tcW w:w="1260" w:type="dxa"/>
            <w:shd w:val="clear" w:color="auto" w:fill="4F81BD" w:themeFill="accent1"/>
          </w:tcPr>
          <w:p w14:paraId="70F0F085" w14:textId="77777777" w:rsidR="00521859" w:rsidRPr="00C77FEF" w:rsidRDefault="00521859" w:rsidP="0030584E">
            <w:pPr>
              <w:spacing w:after="240"/>
              <w:jc w:val="center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  <w:r w:rsidRPr="00C77FEF">
              <w:rPr>
                <w:rFonts w:eastAsia="Times New Roman" w:cs="Times New Roman"/>
                <w:b/>
                <w:color w:val="FFFFFF" w:themeColor="background1"/>
                <w:sz w:val="22"/>
              </w:rPr>
              <w:t>Rule</w:t>
            </w:r>
          </w:p>
        </w:tc>
        <w:tc>
          <w:tcPr>
            <w:tcW w:w="2437" w:type="dxa"/>
            <w:shd w:val="clear" w:color="auto" w:fill="4F81BD" w:themeFill="accent1"/>
          </w:tcPr>
          <w:p w14:paraId="533C18DC" w14:textId="4DA9878F" w:rsidR="00521859" w:rsidRPr="00C77FEF" w:rsidRDefault="00521859" w:rsidP="0030584E">
            <w:pPr>
              <w:spacing w:after="240"/>
              <w:jc w:val="center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  <w:r>
              <w:rPr>
                <w:rFonts w:eastAsia="Times New Roman" w:cs="Times New Roman"/>
                <w:b/>
                <w:color w:val="FFFFFF" w:themeColor="background1"/>
                <w:sz w:val="22"/>
              </w:rPr>
              <w:t>Page Maximums</w:t>
            </w:r>
          </w:p>
        </w:tc>
      </w:tr>
      <w:tr w:rsidR="00521859" w:rsidRPr="00C77FEF" w14:paraId="786FA227" w14:textId="4392929A" w:rsidTr="0030584E">
        <w:tc>
          <w:tcPr>
            <w:tcW w:w="6930" w:type="dxa"/>
          </w:tcPr>
          <w:p w14:paraId="3BA7FACA" w14:textId="77777777" w:rsidR="00521859" w:rsidRPr="00C77FEF" w:rsidRDefault="00521859" w:rsidP="00443AC5">
            <w:pPr>
              <w:spacing w:after="240" w:line="276" w:lineRule="auto"/>
              <w:contextualSpacing/>
              <w:jc w:val="both"/>
              <w:rPr>
                <w:rFonts w:eastAsia="Times New Roman" w:cs="Times New Roman"/>
                <w:sz w:val="22"/>
              </w:rPr>
            </w:pPr>
            <w:r w:rsidRPr="00C77FEF">
              <w:rPr>
                <w:rFonts w:eastAsia="Times New Roman" w:cs="Times New Roman"/>
                <w:sz w:val="22"/>
              </w:rPr>
              <w:t>Appellant’s Factum</w:t>
            </w:r>
          </w:p>
        </w:tc>
        <w:tc>
          <w:tcPr>
            <w:tcW w:w="1260" w:type="dxa"/>
          </w:tcPr>
          <w:p w14:paraId="364CDCB1" w14:textId="28A08A4F" w:rsidR="00521859" w:rsidRPr="00C77FEF" w:rsidRDefault="00521859" w:rsidP="0030584E">
            <w:pPr>
              <w:spacing w:after="240" w:line="276" w:lineRule="auto"/>
              <w:contextualSpacing/>
              <w:jc w:val="center"/>
              <w:rPr>
                <w:rFonts w:eastAsia="Times New Roman" w:cs="Times New Roman"/>
                <w:sz w:val="22"/>
              </w:rPr>
            </w:pPr>
            <w:r w:rsidRPr="00C77FEF">
              <w:rPr>
                <w:rFonts w:eastAsia="Times New Roman" w:cs="Times New Roman"/>
                <w:sz w:val="22"/>
              </w:rPr>
              <w:t>2</w:t>
            </w:r>
            <w:r w:rsidR="00683741">
              <w:rPr>
                <w:rFonts w:eastAsia="Times New Roman" w:cs="Times New Roman"/>
                <w:sz w:val="22"/>
              </w:rPr>
              <w:t>5</w:t>
            </w:r>
            <w:r w:rsidRPr="00C77FEF">
              <w:rPr>
                <w:rFonts w:eastAsia="Times New Roman" w:cs="Times New Roman"/>
                <w:sz w:val="22"/>
              </w:rPr>
              <w:t>(1)</w:t>
            </w:r>
          </w:p>
        </w:tc>
        <w:tc>
          <w:tcPr>
            <w:tcW w:w="2437" w:type="dxa"/>
          </w:tcPr>
          <w:p w14:paraId="690F0040" w14:textId="1EB475E7" w:rsidR="00521859" w:rsidRPr="00464997" w:rsidRDefault="00521859" w:rsidP="0030584E">
            <w:pPr>
              <w:spacing w:before="20" w:after="20" w:line="276" w:lineRule="auto"/>
              <w:contextualSpacing/>
              <w:jc w:val="center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30 pages</w:t>
            </w:r>
          </w:p>
        </w:tc>
      </w:tr>
      <w:tr w:rsidR="00521859" w:rsidRPr="00C77FEF" w14:paraId="02C942D2" w14:textId="7F897D13" w:rsidTr="0030584E">
        <w:tc>
          <w:tcPr>
            <w:tcW w:w="6930" w:type="dxa"/>
          </w:tcPr>
          <w:p w14:paraId="1407867D" w14:textId="77777777" w:rsidR="00521859" w:rsidRPr="00C77FEF" w:rsidRDefault="00521859" w:rsidP="00443AC5">
            <w:pPr>
              <w:spacing w:after="240" w:line="276" w:lineRule="auto"/>
              <w:contextualSpacing/>
              <w:jc w:val="both"/>
              <w:rPr>
                <w:rFonts w:eastAsia="Times New Roman" w:cs="Times New Roman"/>
                <w:sz w:val="22"/>
              </w:rPr>
            </w:pPr>
            <w:r w:rsidRPr="00C77FEF">
              <w:rPr>
                <w:rFonts w:eastAsia="Times New Roman" w:cs="Times New Roman"/>
                <w:sz w:val="22"/>
              </w:rPr>
              <w:t>Respondent’s Factum</w:t>
            </w:r>
          </w:p>
        </w:tc>
        <w:tc>
          <w:tcPr>
            <w:tcW w:w="1260" w:type="dxa"/>
          </w:tcPr>
          <w:p w14:paraId="7FBF1C6F" w14:textId="7BA9D206" w:rsidR="00521859" w:rsidRPr="00C77FEF" w:rsidRDefault="00521859" w:rsidP="0030584E">
            <w:pPr>
              <w:spacing w:after="240" w:line="276" w:lineRule="auto"/>
              <w:contextualSpacing/>
              <w:jc w:val="center"/>
              <w:rPr>
                <w:rFonts w:eastAsia="Times New Roman" w:cs="Times New Roman"/>
                <w:sz w:val="22"/>
              </w:rPr>
            </w:pPr>
            <w:r w:rsidRPr="00C77FEF">
              <w:rPr>
                <w:rFonts w:eastAsia="Times New Roman" w:cs="Times New Roman"/>
                <w:sz w:val="22"/>
              </w:rPr>
              <w:t>2</w:t>
            </w:r>
            <w:r w:rsidR="00683741">
              <w:rPr>
                <w:rFonts w:eastAsia="Times New Roman" w:cs="Times New Roman"/>
                <w:sz w:val="22"/>
              </w:rPr>
              <w:t>5</w:t>
            </w:r>
            <w:r w:rsidRPr="00C77FEF">
              <w:rPr>
                <w:rFonts w:eastAsia="Times New Roman" w:cs="Times New Roman"/>
                <w:sz w:val="22"/>
              </w:rPr>
              <w:t>(2)</w:t>
            </w:r>
          </w:p>
        </w:tc>
        <w:tc>
          <w:tcPr>
            <w:tcW w:w="2437" w:type="dxa"/>
          </w:tcPr>
          <w:p w14:paraId="58903C56" w14:textId="0C1BE91A" w:rsidR="00521859" w:rsidRPr="00464997" w:rsidRDefault="00521859" w:rsidP="0030584E">
            <w:pPr>
              <w:spacing w:before="20" w:after="20" w:line="276" w:lineRule="auto"/>
              <w:contextualSpacing/>
              <w:jc w:val="center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30 pages</w:t>
            </w:r>
          </w:p>
        </w:tc>
      </w:tr>
      <w:tr w:rsidR="00521859" w:rsidRPr="00C77FEF" w14:paraId="1B46AADC" w14:textId="30678197" w:rsidTr="0030584E">
        <w:tc>
          <w:tcPr>
            <w:tcW w:w="6930" w:type="dxa"/>
          </w:tcPr>
          <w:p w14:paraId="0D64D5B9" w14:textId="77777777" w:rsidR="00521859" w:rsidRPr="00C77FEF" w:rsidRDefault="00521859" w:rsidP="00443AC5">
            <w:pPr>
              <w:spacing w:after="240" w:line="276" w:lineRule="auto"/>
              <w:contextualSpacing/>
              <w:jc w:val="both"/>
              <w:rPr>
                <w:rFonts w:eastAsia="Times New Roman" w:cs="Times New Roman"/>
                <w:sz w:val="22"/>
              </w:rPr>
            </w:pPr>
            <w:r w:rsidRPr="00C77FEF">
              <w:rPr>
                <w:rFonts w:eastAsia="Times New Roman" w:cs="Times New Roman"/>
                <w:sz w:val="22"/>
              </w:rPr>
              <w:t>Appellant’s Reply</w:t>
            </w:r>
          </w:p>
        </w:tc>
        <w:tc>
          <w:tcPr>
            <w:tcW w:w="1260" w:type="dxa"/>
          </w:tcPr>
          <w:p w14:paraId="7067E090" w14:textId="2233B963" w:rsidR="00521859" w:rsidRPr="00C77FEF" w:rsidRDefault="00521859" w:rsidP="0030584E">
            <w:pPr>
              <w:spacing w:after="240" w:line="276" w:lineRule="auto"/>
              <w:contextualSpacing/>
              <w:jc w:val="center"/>
              <w:rPr>
                <w:rFonts w:eastAsia="Times New Roman" w:cs="Times New Roman"/>
                <w:sz w:val="22"/>
              </w:rPr>
            </w:pPr>
            <w:r w:rsidRPr="00C77FEF">
              <w:rPr>
                <w:rFonts w:eastAsia="Times New Roman" w:cs="Times New Roman"/>
                <w:sz w:val="22"/>
              </w:rPr>
              <w:t>2</w:t>
            </w:r>
            <w:r w:rsidR="00683741">
              <w:rPr>
                <w:rFonts w:eastAsia="Times New Roman" w:cs="Times New Roman"/>
                <w:sz w:val="22"/>
              </w:rPr>
              <w:t>5</w:t>
            </w:r>
            <w:r w:rsidRPr="00C77FEF">
              <w:rPr>
                <w:rFonts w:eastAsia="Times New Roman" w:cs="Times New Roman"/>
                <w:sz w:val="22"/>
              </w:rPr>
              <w:t>(3)</w:t>
            </w:r>
          </w:p>
        </w:tc>
        <w:tc>
          <w:tcPr>
            <w:tcW w:w="2437" w:type="dxa"/>
          </w:tcPr>
          <w:p w14:paraId="0DE3493D" w14:textId="43EADD1D" w:rsidR="00521859" w:rsidRPr="00C77FEF" w:rsidRDefault="00521859" w:rsidP="0030584E">
            <w:pPr>
              <w:spacing w:after="240" w:line="276" w:lineRule="auto"/>
              <w:contextualSpacing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5 pages</w:t>
            </w:r>
          </w:p>
        </w:tc>
      </w:tr>
      <w:tr w:rsidR="00521859" w:rsidRPr="00C77FEF" w14:paraId="4567E208" w14:textId="637D524B" w:rsidTr="0030584E">
        <w:tc>
          <w:tcPr>
            <w:tcW w:w="6930" w:type="dxa"/>
          </w:tcPr>
          <w:p w14:paraId="2FB660D9" w14:textId="49A76F88" w:rsidR="00521859" w:rsidRPr="00C77FEF" w:rsidRDefault="00521859" w:rsidP="00443AC5">
            <w:pPr>
              <w:spacing w:after="240" w:line="276" w:lineRule="auto"/>
              <w:contextualSpacing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Intervener’s</w:t>
            </w:r>
            <w:r w:rsidRPr="00C77FEF">
              <w:rPr>
                <w:rFonts w:eastAsia="Times New Roman" w:cs="Times New Roman"/>
                <w:sz w:val="22"/>
              </w:rPr>
              <w:t xml:space="preserve"> Factum</w:t>
            </w:r>
          </w:p>
        </w:tc>
        <w:tc>
          <w:tcPr>
            <w:tcW w:w="1260" w:type="dxa"/>
          </w:tcPr>
          <w:p w14:paraId="02AE2400" w14:textId="25CA372E" w:rsidR="00521859" w:rsidRPr="00C77FEF" w:rsidRDefault="00683741" w:rsidP="0030584E">
            <w:pPr>
              <w:spacing w:after="240" w:line="276" w:lineRule="auto"/>
              <w:contextualSpacing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61(4)</w:t>
            </w:r>
          </w:p>
        </w:tc>
        <w:tc>
          <w:tcPr>
            <w:tcW w:w="2437" w:type="dxa"/>
          </w:tcPr>
          <w:p w14:paraId="59CAFCBB" w14:textId="6419FC6A" w:rsidR="00521859" w:rsidRPr="00C77FEF" w:rsidRDefault="00521859" w:rsidP="0030584E">
            <w:pPr>
              <w:spacing w:after="240" w:line="276" w:lineRule="auto"/>
              <w:contextualSpacing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10 pages</w:t>
            </w:r>
          </w:p>
        </w:tc>
      </w:tr>
      <w:tr w:rsidR="0067213D" w:rsidRPr="00C77FEF" w14:paraId="350FDFA9" w14:textId="77777777" w:rsidTr="0067213D">
        <w:tc>
          <w:tcPr>
            <w:tcW w:w="6930" w:type="dxa"/>
            <w:shd w:val="clear" w:color="auto" w:fill="BFBFBF" w:themeFill="background1" w:themeFillShade="BF"/>
          </w:tcPr>
          <w:p w14:paraId="64EC3A7A" w14:textId="6AC9A781" w:rsidR="0067213D" w:rsidRPr="0067213D" w:rsidRDefault="0067213D" w:rsidP="00443AC5">
            <w:pPr>
              <w:spacing w:after="240" w:line="276" w:lineRule="auto"/>
              <w:contextualSpacing/>
              <w:jc w:val="both"/>
              <w:rPr>
                <w:rFonts w:eastAsia="Times New Roman" w:cs="Times New Roman"/>
                <w:b/>
                <w:sz w:val="22"/>
              </w:rPr>
            </w:pPr>
            <w:r w:rsidRPr="0067213D">
              <w:rPr>
                <w:rFonts w:eastAsia="Times New Roman" w:cs="Times New Roman"/>
                <w:b/>
                <w:sz w:val="22"/>
              </w:rPr>
              <w:t>CROSS APPEALS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558C35CF" w14:textId="77777777" w:rsidR="0067213D" w:rsidRPr="00C77FEF" w:rsidRDefault="0067213D" w:rsidP="0030584E">
            <w:pPr>
              <w:spacing w:after="240" w:line="276" w:lineRule="auto"/>
              <w:contextualSpacing/>
              <w:jc w:val="center"/>
              <w:rPr>
                <w:rFonts w:eastAsia="Times New Roman" w:cs="Times New Roman"/>
                <w:sz w:val="22"/>
              </w:rPr>
            </w:pPr>
          </w:p>
        </w:tc>
        <w:tc>
          <w:tcPr>
            <w:tcW w:w="2437" w:type="dxa"/>
            <w:shd w:val="clear" w:color="auto" w:fill="BFBFBF" w:themeFill="background1" w:themeFillShade="BF"/>
          </w:tcPr>
          <w:p w14:paraId="7EF917B8" w14:textId="77777777" w:rsidR="0067213D" w:rsidRDefault="0067213D" w:rsidP="0030584E">
            <w:pPr>
              <w:spacing w:after="240" w:line="276" w:lineRule="auto"/>
              <w:contextualSpacing/>
              <w:jc w:val="center"/>
              <w:rPr>
                <w:rFonts w:eastAsia="Times New Roman" w:cs="Times New Roman"/>
                <w:sz w:val="22"/>
              </w:rPr>
            </w:pPr>
          </w:p>
        </w:tc>
      </w:tr>
      <w:tr w:rsidR="00521859" w:rsidRPr="00C77FEF" w14:paraId="06454EE1" w14:textId="5B4E8AF1" w:rsidTr="0030584E">
        <w:tc>
          <w:tcPr>
            <w:tcW w:w="6930" w:type="dxa"/>
          </w:tcPr>
          <w:p w14:paraId="546A9411" w14:textId="77777777" w:rsidR="00521859" w:rsidRPr="00C77FEF" w:rsidRDefault="00521859" w:rsidP="00443AC5">
            <w:pPr>
              <w:spacing w:after="240" w:line="276" w:lineRule="auto"/>
              <w:contextualSpacing/>
              <w:jc w:val="both"/>
              <w:rPr>
                <w:rFonts w:eastAsia="Times New Roman" w:cs="Times New Roman"/>
                <w:sz w:val="22"/>
              </w:rPr>
            </w:pPr>
            <w:r w:rsidRPr="00C77FEF">
              <w:rPr>
                <w:rFonts w:eastAsia="Times New Roman" w:cs="Times New Roman"/>
                <w:sz w:val="22"/>
              </w:rPr>
              <w:t xml:space="preserve">Respondent’s Cross Appeal Factum </w:t>
            </w:r>
          </w:p>
        </w:tc>
        <w:tc>
          <w:tcPr>
            <w:tcW w:w="1260" w:type="dxa"/>
          </w:tcPr>
          <w:p w14:paraId="17BF248C" w14:textId="3A21FE63" w:rsidR="00521859" w:rsidRPr="00C77FEF" w:rsidRDefault="00521859" w:rsidP="0030584E">
            <w:pPr>
              <w:spacing w:after="240" w:line="276" w:lineRule="auto"/>
              <w:contextualSpacing/>
              <w:jc w:val="center"/>
              <w:rPr>
                <w:rFonts w:eastAsia="Times New Roman" w:cs="Times New Roman"/>
                <w:sz w:val="22"/>
              </w:rPr>
            </w:pPr>
            <w:r w:rsidRPr="00C77FEF">
              <w:rPr>
                <w:rFonts w:eastAsia="Times New Roman" w:cs="Times New Roman"/>
                <w:sz w:val="22"/>
              </w:rPr>
              <w:t>2</w:t>
            </w:r>
            <w:r w:rsidR="00683741">
              <w:rPr>
                <w:rFonts w:eastAsia="Times New Roman" w:cs="Times New Roman"/>
                <w:sz w:val="22"/>
              </w:rPr>
              <w:t>9</w:t>
            </w:r>
            <w:r w:rsidRPr="00C77FEF">
              <w:rPr>
                <w:rFonts w:eastAsia="Times New Roman" w:cs="Times New Roman"/>
                <w:sz w:val="22"/>
              </w:rPr>
              <w:t>(1)</w:t>
            </w:r>
          </w:p>
        </w:tc>
        <w:tc>
          <w:tcPr>
            <w:tcW w:w="2437" w:type="dxa"/>
          </w:tcPr>
          <w:p w14:paraId="6F3526CD" w14:textId="1797CAED" w:rsidR="00521859" w:rsidRPr="00C77FEF" w:rsidRDefault="00521859" w:rsidP="0030584E">
            <w:pPr>
              <w:spacing w:after="240" w:line="276" w:lineRule="auto"/>
              <w:contextualSpacing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4</w:t>
            </w:r>
            <w:r w:rsidR="00275F6C">
              <w:rPr>
                <w:rFonts w:eastAsia="Times New Roman" w:cs="Times New Roman"/>
                <w:sz w:val="22"/>
              </w:rPr>
              <w:t>5</w:t>
            </w:r>
            <w:r>
              <w:rPr>
                <w:rFonts w:eastAsia="Times New Roman" w:cs="Times New Roman"/>
                <w:sz w:val="22"/>
              </w:rPr>
              <w:t xml:space="preserve"> pages</w:t>
            </w:r>
          </w:p>
        </w:tc>
      </w:tr>
      <w:tr w:rsidR="00521859" w:rsidRPr="00C77FEF" w14:paraId="42E6E9ED" w14:textId="651E6BD9" w:rsidTr="0030584E">
        <w:tc>
          <w:tcPr>
            <w:tcW w:w="6930" w:type="dxa"/>
          </w:tcPr>
          <w:p w14:paraId="29BFB68A" w14:textId="77777777" w:rsidR="00521859" w:rsidRPr="00C77FEF" w:rsidRDefault="00521859" w:rsidP="00443AC5">
            <w:pPr>
              <w:spacing w:after="240" w:line="276" w:lineRule="auto"/>
              <w:contextualSpacing/>
              <w:jc w:val="both"/>
              <w:rPr>
                <w:rFonts w:eastAsia="Times New Roman" w:cs="Times New Roman"/>
                <w:sz w:val="22"/>
              </w:rPr>
            </w:pPr>
            <w:r w:rsidRPr="00C77FEF">
              <w:rPr>
                <w:rFonts w:eastAsia="Times New Roman" w:cs="Times New Roman"/>
                <w:sz w:val="22"/>
              </w:rPr>
              <w:t>Appellant’s Cross Appeal Response Factum</w:t>
            </w:r>
          </w:p>
        </w:tc>
        <w:tc>
          <w:tcPr>
            <w:tcW w:w="1260" w:type="dxa"/>
          </w:tcPr>
          <w:p w14:paraId="3ACA975D" w14:textId="4CFAED92" w:rsidR="00521859" w:rsidRPr="00C77FEF" w:rsidRDefault="00521859" w:rsidP="0030584E">
            <w:pPr>
              <w:spacing w:after="240" w:line="276" w:lineRule="auto"/>
              <w:contextualSpacing/>
              <w:jc w:val="center"/>
              <w:rPr>
                <w:rFonts w:eastAsia="Times New Roman" w:cs="Times New Roman"/>
                <w:sz w:val="22"/>
              </w:rPr>
            </w:pPr>
            <w:r w:rsidRPr="00C77FEF">
              <w:rPr>
                <w:rFonts w:eastAsia="Times New Roman" w:cs="Times New Roman"/>
                <w:sz w:val="22"/>
              </w:rPr>
              <w:t>2</w:t>
            </w:r>
            <w:r w:rsidR="00683741">
              <w:rPr>
                <w:rFonts w:eastAsia="Times New Roman" w:cs="Times New Roman"/>
                <w:sz w:val="22"/>
              </w:rPr>
              <w:t>9</w:t>
            </w:r>
            <w:r w:rsidRPr="00C77FEF">
              <w:rPr>
                <w:rFonts w:eastAsia="Times New Roman" w:cs="Times New Roman"/>
                <w:sz w:val="22"/>
              </w:rPr>
              <w:t>(2)</w:t>
            </w:r>
          </w:p>
        </w:tc>
        <w:tc>
          <w:tcPr>
            <w:tcW w:w="2437" w:type="dxa"/>
          </w:tcPr>
          <w:p w14:paraId="5B1C5AE4" w14:textId="70AF94D8" w:rsidR="00521859" w:rsidRPr="00C77FEF" w:rsidRDefault="00275F6C" w:rsidP="0030584E">
            <w:pPr>
              <w:spacing w:after="240" w:line="276" w:lineRule="auto"/>
              <w:contextualSpacing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15</w:t>
            </w:r>
            <w:r w:rsidR="00521859">
              <w:rPr>
                <w:rFonts w:eastAsia="Times New Roman" w:cs="Times New Roman"/>
                <w:sz w:val="22"/>
              </w:rPr>
              <w:t xml:space="preserve"> pages</w:t>
            </w:r>
          </w:p>
        </w:tc>
      </w:tr>
      <w:tr w:rsidR="00521859" w:rsidRPr="00C77FEF" w14:paraId="78E6F710" w14:textId="69D7CEB8" w:rsidTr="0030584E">
        <w:tc>
          <w:tcPr>
            <w:tcW w:w="6930" w:type="dxa"/>
          </w:tcPr>
          <w:p w14:paraId="76062F71" w14:textId="5610A2DA" w:rsidR="00521859" w:rsidRPr="00C77FEF" w:rsidRDefault="00521859" w:rsidP="00443AC5">
            <w:pPr>
              <w:spacing w:after="240" w:line="276" w:lineRule="auto"/>
              <w:contextualSpacing/>
              <w:jc w:val="both"/>
              <w:rPr>
                <w:rFonts w:eastAsia="Times New Roman" w:cs="Times New Roman"/>
                <w:sz w:val="22"/>
              </w:rPr>
            </w:pPr>
            <w:r w:rsidRPr="00C77FEF">
              <w:rPr>
                <w:rFonts w:eastAsia="Times New Roman" w:cs="Times New Roman"/>
                <w:sz w:val="22"/>
              </w:rPr>
              <w:t xml:space="preserve">Respondent’s Cross Appeal Reply </w:t>
            </w:r>
          </w:p>
        </w:tc>
        <w:tc>
          <w:tcPr>
            <w:tcW w:w="1260" w:type="dxa"/>
          </w:tcPr>
          <w:p w14:paraId="6656E9F9" w14:textId="251CFCA0" w:rsidR="00521859" w:rsidRPr="00C77FEF" w:rsidRDefault="00521859" w:rsidP="0030584E">
            <w:pPr>
              <w:spacing w:after="240" w:line="276" w:lineRule="auto"/>
              <w:contextualSpacing/>
              <w:jc w:val="center"/>
              <w:rPr>
                <w:rFonts w:eastAsia="Times New Roman" w:cs="Times New Roman"/>
                <w:sz w:val="22"/>
              </w:rPr>
            </w:pPr>
            <w:r w:rsidRPr="00C77FEF">
              <w:rPr>
                <w:rFonts w:eastAsia="Times New Roman" w:cs="Times New Roman"/>
                <w:sz w:val="22"/>
              </w:rPr>
              <w:t>2</w:t>
            </w:r>
            <w:r w:rsidR="00683741">
              <w:rPr>
                <w:rFonts w:eastAsia="Times New Roman" w:cs="Times New Roman"/>
                <w:sz w:val="22"/>
              </w:rPr>
              <w:t>9</w:t>
            </w:r>
            <w:r w:rsidRPr="00C77FEF">
              <w:rPr>
                <w:rFonts w:eastAsia="Times New Roman" w:cs="Times New Roman"/>
                <w:sz w:val="22"/>
              </w:rPr>
              <w:t>(3)</w:t>
            </w:r>
          </w:p>
        </w:tc>
        <w:tc>
          <w:tcPr>
            <w:tcW w:w="2437" w:type="dxa"/>
          </w:tcPr>
          <w:p w14:paraId="17224648" w14:textId="408B010D" w:rsidR="00521859" w:rsidRPr="00C77FEF" w:rsidRDefault="00521859" w:rsidP="0030584E">
            <w:pPr>
              <w:spacing w:after="240" w:line="276" w:lineRule="auto"/>
              <w:contextualSpacing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5 pages</w:t>
            </w:r>
          </w:p>
        </w:tc>
      </w:tr>
    </w:tbl>
    <w:p w14:paraId="2DF2C97F" w14:textId="1E3883CF" w:rsidR="00462E26" w:rsidRDefault="00462E26" w:rsidP="00462E26">
      <w:pPr>
        <w:pStyle w:val="Heading1"/>
      </w:pPr>
      <w:bookmarkStart w:id="1" w:name="_Toc25924998"/>
      <w:bookmarkStart w:id="2" w:name="_Toc26534628"/>
      <w:bookmarkEnd w:id="0"/>
      <w:r>
        <w:t>2</w:t>
      </w:r>
      <w:r w:rsidRPr="00C77FEF">
        <w:t xml:space="preserve">.0 </w:t>
      </w:r>
      <w:r>
        <w:t>Factum General Content Requirements</w:t>
      </w:r>
    </w:p>
    <w:p w14:paraId="5628E3AE" w14:textId="77777777" w:rsidR="00462E26" w:rsidRDefault="00462E26" w:rsidP="00462E26">
      <w:r>
        <w:t xml:space="preserve">All factums require the below parts. </w:t>
      </w:r>
    </w:p>
    <w:p w14:paraId="79B35C2E" w14:textId="77777777" w:rsidR="00462E26" w:rsidRPr="00D90664" w:rsidRDefault="00462E26" w:rsidP="00462E26">
      <w:r w:rsidRPr="00964A48">
        <w:rPr>
          <w:highlight w:val="yellow"/>
        </w:rPr>
        <w:t>Factum templates</w:t>
      </w:r>
      <w:r>
        <w:t xml:space="preserve"> have specific content requirements for each type of factum. 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82"/>
        <w:gridCol w:w="6845"/>
        <w:gridCol w:w="1353"/>
      </w:tblGrid>
      <w:tr w:rsidR="00462E26" w:rsidRPr="00C77FEF" w14:paraId="1F7B2C55" w14:textId="77777777" w:rsidTr="00FA7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70E445F9" w14:textId="77777777" w:rsidR="00462E26" w:rsidRPr="00C77FEF" w:rsidRDefault="00462E26" w:rsidP="00FA73D2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Content</w:t>
            </w:r>
          </w:p>
        </w:tc>
        <w:tc>
          <w:tcPr>
            <w:tcW w:w="6845" w:type="dxa"/>
          </w:tcPr>
          <w:p w14:paraId="005D45A4" w14:textId="77777777" w:rsidR="00462E26" w:rsidRPr="00C77FEF" w:rsidRDefault="00462E26" w:rsidP="00FA73D2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0" w:type="auto"/>
          </w:tcPr>
          <w:p w14:paraId="15455283" w14:textId="77777777" w:rsidR="00462E26" w:rsidRPr="00C77FEF" w:rsidRDefault="00462E26" w:rsidP="00FA73D2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462E26" w:rsidRPr="00C77FEF" w14:paraId="6928183D" w14:textId="77777777" w:rsidTr="00FA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53607853" w14:textId="77777777" w:rsidR="00462E26" w:rsidRDefault="00462E26" w:rsidP="00FA73D2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Cover Page</w:t>
            </w:r>
          </w:p>
        </w:tc>
        <w:tc>
          <w:tcPr>
            <w:tcW w:w="6845" w:type="dxa"/>
          </w:tcPr>
          <w:p w14:paraId="36F4E417" w14:textId="77777777" w:rsidR="00462E26" w:rsidRDefault="00462E26" w:rsidP="00FA73D2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Required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-1479992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6BDF1B52" w14:textId="77777777" w:rsidR="00462E26" w:rsidRDefault="00462E26" w:rsidP="00FA73D2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462E26" w:rsidRPr="00C77FEF" w14:paraId="4BE2CE94" w14:textId="77777777" w:rsidTr="00FA7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4236DB50" w14:textId="77777777" w:rsidR="00462E26" w:rsidRDefault="00462E26" w:rsidP="00FA73D2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Table of Contents</w:t>
            </w:r>
          </w:p>
        </w:tc>
        <w:tc>
          <w:tcPr>
            <w:tcW w:w="6845" w:type="dxa"/>
          </w:tcPr>
          <w:p w14:paraId="4D886F44" w14:textId="77777777" w:rsidR="00462E26" w:rsidRDefault="00462E26" w:rsidP="00FA73D2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 xml:space="preserve">Required 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13365743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0621706E" w14:textId="77777777" w:rsidR="00462E26" w:rsidRDefault="00462E26" w:rsidP="00FA73D2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462E26" w:rsidRPr="00C77FEF" w14:paraId="2F157F1D" w14:textId="77777777" w:rsidTr="00FA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571BDA75" w14:textId="77777777" w:rsidR="00462E26" w:rsidRDefault="00462E26" w:rsidP="00FA73D2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Chronology</w:t>
            </w:r>
          </w:p>
        </w:tc>
        <w:tc>
          <w:tcPr>
            <w:tcW w:w="6845" w:type="dxa"/>
          </w:tcPr>
          <w:p w14:paraId="62989A69" w14:textId="77777777" w:rsidR="00462E26" w:rsidRDefault="00462E26" w:rsidP="00FA73D2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147201">
              <w:rPr>
                <w:sz w:val="22"/>
              </w:rPr>
              <w:t xml:space="preserve">Enter brief, </w:t>
            </w:r>
            <w:r w:rsidRPr="00F60AAC">
              <w:rPr>
                <w:sz w:val="22"/>
              </w:rPr>
              <w:t>point form list</w:t>
            </w:r>
            <w:r w:rsidRPr="004D2EB0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or table </w:t>
            </w:r>
            <w:r w:rsidRPr="00147201">
              <w:rPr>
                <w:sz w:val="22"/>
              </w:rPr>
              <w:t xml:space="preserve">of only critical events </w:t>
            </w:r>
            <w:r>
              <w:rPr>
                <w:sz w:val="22"/>
              </w:rPr>
              <w:t>and dates</w:t>
            </w:r>
            <w:r w:rsidRPr="00147201">
              <w:rPr>
                <w:sz w:val="22"/>
              </w:rPr>
              <w:t xml:space="preserve"> (relevant to an issue on appeal)</w:t>
            </w:r>
            <w:r>
              <w:rPr>
                <w:sz w:val="22"/>
              </w:rPr>
              <w:t>.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14132028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13689B2B" w14:textId="77777777" w:rsidR="00462E26" w:rsidRDefault="00462E26" w:rsidP="00FA73D2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462E26" w:rsidRPr="00C77FEF" w14:paraId="6889D159" w14:textId="77777777" w:rsidTr="00FA7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66BA41BE" w14:textId="77777777" w:rsidR="00462E26" w:rsidRDefault="00462E26" w:rsidP="00FA73D2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Opening Statement</w:t>
            </w:r>
          </w:p>
        </w:tc>
        <w:tc>
          <w:tcPr>
            <w:tcW w:w="6845" w:type="dxa"/>
          </w:tcPr>
          <w:p w14:paraId="1278F76F" w14:textId="77777777" w:rsidR="00462E26" w:rsidRDefault="00462E26" w:rsidP="00FA73D2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EE51CA">
              <w:rPr>
                <w:sz w:val="22"/>
              </w:rPr>
              <w:t>Enter concise statement of the nature of the appeal</w:t>
            </w:r>
            <w:r>
              <w:rPr>
                <w:sz w:val="22"/>
              </w:rPr>
              <w:t>.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-996451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45B915E5" w14:textId="77777777" w:rsidR="00462E26" w:rsidRDefault="00462E26" w:rsidP="00FA73D2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462E26" w:rsidRPr="00C77FEF" w14:paraId="0586D46F" w14:textId="77777777" w:rsidTr="00FA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0A313766" w14:textId="77777777" w:rsidR="00462E26" w:rsidRPr="0060256C" w:rsidRDefault="00462E26" w:rsidP="00FA73D2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 xml:space="preserve">Part 1: Statement of Facts </w:t>
            </w:r>
          </w:p>
        </w:tc>
        <w:tc>
          <w:tcPr>
            <w:tcW w:w="6845" w:type="dxa"/>
          </w:tcPr>
          <w:p w14:paraId="1D270565" w14:textId="77777777" w:rsidR="00462E26" w:rsidRPr="005B460C" w:rsidRDefault="00462E26" w:rsidP="00FA73D2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41634E">
              <w:rPr>
                <w:rFonts w:eastAsia="Times New Roman"/>
                <w:sz w:val="22"/>
                <w:highlight w:val="yellow"/>
              </w:rPr>
              <w:t>See Factum templates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-1173648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7D06B626" w14:textId="77777777" w:rsidR="00462E26" w:rsidRPr="00C77FEF" w:rsidRDefault="00462E26" w:rsidP="00FA73D2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462E26" w:rsidRPr="00C77FEF" w14:paraId="1FFF3182" w14:textId="77777777" w:rsidTr="00FA7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209046EC" w14:textId="77777777" w:rsidR="00462E26" w:rsidRDefault="00462E26" w:rsidP="00FA73D2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 xml:space="preserve">Part 2: </w:t>
            </w:r>
            <w:r w:rsidRPr="00FA73D2">
              <w:rPr>
                <w:rFonts w:eastAsia="Times New Roman"/>
                <w:sz w:val="22"/>
              </w:rPr>
              <w:t>Errors in Judgment or Issues on Appeal</w:t>
            </w:r>
            <w:r>
              <w:rPr>
                <w:rFonts w:eastAsia="Times New Roman"/>
                <w:sz w:val="22"/>
              </w:rPr>
              <w:t xml:space="preserve"> </w:t>
            </w:r>
          </w:p>
        </w:tc>
        <w:tc>
          <w:tcPr>
            <w:tcW w:w="6845" w:type="dxa"/>
          </w:tcPr>
          <w:p w14:paraId="59FD7FBC" w14:textId="77777777" w:rsidR="00462E26" w:rsidRPr="0041634E" w:rsidRDefault="00462E26" w:rsidP="00FA73D2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highlight w:val="yellow"/>
              </w:rPr>
            </w:pPr>
            <w:r w:rsidRPr="0041634E">
              <w:rPr>
                <w:rFonts w:eastAsia="Times New Roman"/>
                <w:sz w:val="22"/>
                <w:highlight w:val="yellow"/>
              </w:rPr>
              <w:t>See Factum templates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4785468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6D1A2B62" w14:textId="77777777" w:rsidR="00462E26" w:rsidRDefault="00462E26" w:rsidP="00FA73D2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462E26" w:rsidRPr="00C77FEF" w14:paraId="698F9599" w14:textId="77777777" w:rsidTr="00FA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1C1B1914" w14:textId="77777777" w:rsidR="00462E26" w:rsidRPr="00C77FEF" w:rsidRDefault="00462E26" w:rsidP="00FA73D2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Part 3: Argument </w:t>
            </w:r>
          </w:p>
        </w:tc>
        <w:tc>
          <w:tcPr>
            <w:tcW w:w="6845" w:type="dxa"/>
          </w:tcPr>
          <w:p w14:paraId="569DC75E" w14:textId="77777777" w:rsidR="00462E26" w:rsidRPr="005B460C" w:rsidRDefault="00462E26" w:rsidP="00FA73D2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41634E">
              <w:rPr>
                <w:rFonts w:eastAsia="Times New Roman"/>
                <w:sz w:val="22"/>
                <w:highlight w:val="yellow"/>
                <w:lang w:val="en-US"/>
              </w:rPr>
              <w:t>See Factum templates</w:t>
            </w:r>
            <w:r>
              <w:rPr>
                <w:rFonts w:eastAsia="Times New Roman"/>
                <w:sz w:val="22"/>
                <w:lang w:val="en-US"/>
              </w:rPr>
              <w:t xml:space="preserve"> 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406686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3" w:type="dxa"/>
                <w:shd w:val="clear" w:color="auto" w:fill="DBE5F1" w:themeFill="accent1" w:themeFillTint="33"/>
              </w:tcPr>
              <w:p w14:paraId="7DF63657" w14:textId="77777777" w:rsidR="00462E26" w:rsidRPr="00C77FEF" w:rsidRDefault="00462E26" w:rsidP="00FA73D2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462E26" w:rsidRPr="00C77FEF" w14:paraId="19D42908" w14:textId="77777777" w:rsidTr="00FA7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446B014C" w14:textId="77777777" w:rsidR="00462E26" w:rsidRDefault="00462E26" w:rsidP="00FA73D2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 xml:space="preserve">Part 4: Nature of Order Sought </w:t>
            </w:r>
          </w:p>
        </w:tc>
        <w:tc>
          <w:tcPr>
            <w:tcW w:w="6845" w:type="dxa"/>
          </w:tcPr>
          <w:p w14:paraId="581D9DF8" w14:textId="77777777" w:rsidR="00462E26" w:rsidDel="00FF3598" w:rsidRDefault="00462E26" w:rsidP="00FA73D2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bCs/>
                <w:sz w:val="22"/>
                <w:lang w:val="en-US"/>
              </w:rPr>
              <w:t xml:space="preserve">Enter </w:t>
            </w:r>
            <w:r w:rsidRPr="00A00DA6">
              <w:rPr>
                <w:bCs/>
                <w:sz w:val="22"/>
                <w:lang w:val="en-US"/>
              </w:rPr>
              <w:t>a concise statement of the nature of the order that is sought by the party preparing the factum</w:t>
            </w:r>
            <w:r>
              <w:rPr>
                <w:bCs/>
                <w:sz w:val="22"/>
                <w:lang w:val="en-US"/>
              </w:rPr>
              <w:t>.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1643654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3" w:type="dxa"/>
                <w:shd w:val="clear" w:color="auto" w:fill="DBE5F1" w:themeFill="accent1" w:themeFillTint="33"/>
              </w:tcPr>
              <w:p w14:paraId="03421960" w14:textId="77777777" w:rsidR="00462E26" w:rsidRDefault="00462E26" w:rsidP="00FA73D2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462E26" w:rsidRPr="00C77FEF" w14:paraId="0D36B10B" w14:textId="77777777" w:rsidTr="00FA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7B36D160" w14:textId="77777777" w:rsidR="00462E26" w:rsidRDefault="00462E26" w:rsidP="00FA73D2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 xml:space="preserve">Appendices: Table of Authorities </w:t>
            </w:r>
          </w:p>
        </w:tc>
        <w:tc>
          <w:tcPr>
            <w:tcW w:w="6845" w:type="dxa"/>
          </w:tcPr>
          <w:p w14:paraId="010B4CEF" w14:textId="77777777" w:rsidR="00462E26" w:rsidRPr="00FA73D2" w:rsidRDefault="00462E26" w:rsidP="00FA7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FA73D2">
              <w:rPr>
                <w:sz w:val="22"/>
              </w:rPr>
              <w:t>Authorities (case law, legal textbooks etc.) referred to in the factum must be listed in alphabetical order.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16766875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3" w:type="dxa"/>
                <w:shd w:val="clear" w:color="auto" w:fill="DBE5F1" w:themeFill="accent1" w:themeFillTint="33"/>
              </w:tcPr>
              <w:p w14:paraId="29932672" w14:textId="77777777" w:rsidR="00462E26" w:rsidRDefault="00462E26" w:rsidP="00FA73D2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462E26" w:rsidRPr="00C77FEF" w14:paraId="52A2EDC7" w14:textId="77777777" w:rsidTr="00FA7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0632B8DF" w14:textId="77777777" w:rsidR="00462E26" w:rsidRDefault="00462E26" w:rsidP="00FA73D2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Appendices: Enactments</w:t>
            </w:r>
          </w:p>
        </w:tc>
        <w:tc>
          <w:tcPr>
            <w:tcW w:w="6845" w:type="dxa"/>
          </w:tcPr>
          <w:p w14:paraId="62EAF1E1" w14:textId="77777777" w:rsidR="00462E26" w:rsidRPr="00FA73D2" w:rsidRDefault="00462E26" w:rsidP="00FA7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FA73D2">
              <w:rPr>
                <w:sz w:val="22"/>
              </w:rPr>
              <w:t>The appendix is used for enactments (i.e., acts or regulations) only. No other documents may be added.</w:t>
            </w:r>
          </w:p>
        </w:tc>
        <w:tc>
          <w:tcPr>
            <w:tcW w:w="1353" w:type="dxa"/>
            <w:shd w:val="clear" w:color="auto" w:fill="DBE5F1" w:themeFill="accent1" w:themeFillTint="33"/>
          </w:tcPr>
          <w:p w14:paraId="6A4E2309" w14:textId="77777777" w:rsidR="00462E26" w:rsidRDefault="00462E26" w:rsidP="00FA73D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sz w:val="22"/>
                <w:lang w:val="en-US"/>
              </w:rPr>
            </w:pPr>
          </w:p>
        </w:tc>
      </w:tr>
    </w:tbl>
    <w:p w14:paraId="22E6FDBF" w14:textId="5C8CA8DE" w:rsidR="00BB4C0D" w:rsidRDefault="00BB4C0D" w:rsidP="00BB4C0D">
      <w:pPr>
        <w:pStyle w:val="Heading2"/>
      </w:pPr>
      <w:r>
        <w:lastRenderedPageBreak/>
        <w:t xml:space="preserve">2.1 How to Use Word Templates </w:t>
      </w:r>
    </w:p>
    <w:p w14:paraId="12A15E7B" w14:textId="21F2314E" w:rsidR="00BB4C0D" w:rsidRPr="00737FE6" w:rsidRDefault="00BB4C0D" w:rsidP="00BB4C0D">
      <w:pPr>
        <w:spacing w:before="20" w:after="20"/>
        <w:rPr>
          <w:rFonts w:eastAsia="Times New Roman"/>
          <w:bCs/>
          <w:color w:val="FF0000"/>
          <w:szCs w:val="24"/>
          <w:lang w:val="en-US"/>
        </w:rPr>
      </w:pPr>
      <w:r>
        <w:rPr>
          <w:rFonts w:eastAsia="Times New Roman"/>
          <w:bCs/>
          <w:szCs w:val="24"/>
          <w:lang w:val="en-US"/>
        </w:rPr>
        <w:t>C</w:t>
      </w:r>
      <w:r w:rsidRPr="00C77FEF">
        <w:rPr>
          <w:rFonts w:eastAsia="Times New Roman"/>
          <w:bCs/>
          <w:szCs w:val="24"/>
          <w:lang w:val="en-US"/>
        </w:rPr>
        <w:t xml:space="preserve">ontent instructions with examples and document format requirements </w:t>
      </w:r>
      <w:r>
        <w:rPr>
          <w:rFonts w:eastAsia="Times New Roman"/>
          <w:bCs/>
          <w:szCs w:val="24"/>
          <w:lang w:val="en-US"/>
        </w:rPr>
        <w:t xml:space="preserve">are </w:t>
      </w:r>
      <w:r w:rsidR="007418A5">
        <w:rPr>
          <w:rFonts w:eastAsia="Times New Roman"/>
          <w:bCs/>
          <w:szCs w:val="24"/>
          <w:lang w:val="en-US"/>
        </w:rPr>
        <w:t>pre-set</w:t>
      </w:r>
      <w:r>
        <w:rPr>
          <w:rFonts w:eastAsia="Times New Roman"/>
          <w:bCs/>
          <w:szCs w:val="24"/>
          <w:lang w:val="en-US"/>
        </w:rPr>
        <w:t xml:space="preserve"> in the factum and reply templates available here</w:t>
      </w:r>
      <w:r w:rsidRPr="00C77FEF">
        <w:rPr>
          <w:rFonts w:eastAsia="Times New Roman"/>
          <w:bCs/>
          <w:szCs w:val="24"/>
          <w:lang w:val="en-US"/>
        </w:rPr>
        <w:t xml:space="preserve"> </w:t>
      </w:r>
      <w:r w:rsidRPr="00521859">
        <w:rPr>
          <w:rFonts w:eastAsia="Times New Roman"/>
          <w:bCs/>
          <w:color w:val="FF0000"/>
          <w:szCs w:val="24"/>
          <w:highlight w:val="yellow"/>
          <w:lang w:val="en-US"/>
        </w:rPr>
        <w:t>(link to templates).</w:t>
      </w:r>
    </w:p>
    <w:p w14:paraId="53B26335" w14:textId="7ECE3A90" w:rsidR="00BB4C0D" w:rsidRDefault="00BB4C0D" w:rsidP="00BB4C0D">
      <w:pPr>
        <w:spacing w:before="20" w:after="20"/>
        <w:rPr>
          <w:rFonts w:eastAsia="Times New Roman"/>
          <w:bCs/>
          <w:szCs w:val="24"/>
          <w:lang w:val="en-US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962"/>
        <w:gridCol w:w="7361"/>
        <w:gridCol w:w="1353"/>
      </w:tblGrid>
      <w:tr w:rsidR="00462E26" w:rsidRPr="00C77FEF" w14:paraId="2D951C24" w14:textId="77777777" w:rsidTr="00FA7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4F81BD"/>
          </w:tcPr>
          <w:p w14:paraId="5D7CC607" w14:textId="77777777" w:rsidR="00462E26" w:rsidRPr="00C77FEF" w:rsidRDefault="00462E26" w:rsidP="00FA73D2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Step</w:t>
            </w:r>
          </w:p>
        </w:tc>
        <w:tc>
          <w:tcPr>
            <w:tcW w:w="7361" w:type="dxa"/>
          </w:tcPr>
          <w:p w14:paraId="16C5E1DF" w14:textId="77777777" w:rsidR="00462E26" w:rsidRPr="00C77FEF" w:rsidRDefault="00462E26" w:rsidP="00FA73D2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Action</w:t>
            </w:r>
          </w:p>
        </w:tc>
        <w:tc>
          <w:tcPr>
            <w:tcW w:w="0" w:type="auto"/>
          </w:tcPr>
          <w:p w14:paraId="4076EDFF" w14:textId="77777777" w:rsidR="00462E26" w:rsidRPr="00C77FEF" w:rsidRDefault="00462E26" w:rsidP="00FA73D2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462E26" w:rsidRPr="00C77FEF" w14:paraId="6EBA6D9A" w14:textId="77777777" w:rsidTr="00FA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4C655603" w14:textId="77777777" w:rsidR="00462E26" w:rsidRDefault="00462E26" w:rsidP="00FA73D2">
            <w:pPr>
              <w:spacing w:line="360" w:lineRule="auto"/>
              <w:contextualSpacing/>
              <w:rPr>
                <w:rFonts w:eastAsia="Times New Roman"/>
                <w:b w:val="0"/>
                <w:bCs w:val="0"/>
                <w:sz w:val="22"/>
              </w:rPr>
            </w:pPr>
            <w:r>
              <w:rPr>
                <w:rFonts w:eastAsia="Times New Roman"/>
                <w:sz w:val="22"/>
              </w:rPr>
              <w:t>Step 1:</w:t>
            </w:r>
          </w:p>
          <w:p w14:paraId="66A18F1F" w14:textId="77777777" w:rsidR="00462E26" w:rsidRPr="00FA73D2" w:rsidRDefault="00462E26" w:rsidP="00FA73D2">
            <w:pPr>
              <w:spacing w:line="360" w:lineRule="auto"/>
              <w:contextualSpacing/>
              <w:rPr>
                <w:rFonts w:eastAsia="Times New Roman"/>
                <w:b w:val="0"/>
                <w:bCs w:val="0"/>
                <w:sz w:val="22"/>
              </w:rPr>
            </w:pPr>
            <w:r w:rsidRPr="00FA73D2">
              <w:rPr>
                <w:rFonts w:eastAsia="Times New Roman"/>
                <w:b w:val="0"/>
                <w:sz w:val="22"/>
              </w:rPr>
              <w:t>Saving Template</w:t>
            </w:r>
          </w:p>
        </w:tc>
        <w:tc>
          <w:tcPr>
            <w:tcW w:w="7361" w:type="dxa"/>
          </w:tcPr>
          <w:p w14:paraId="5EFC96E4" w14:textId="635A3980" w:rsidR="00462E26" w:rsidRDefault="00462E26" w:rsidP="00FA73D2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 xml:space="preserve">To retain </w:t>
            </w:r>
            <w:r w:rsidR="007418A5">
              <w:rPr>
                <w:rFonts w:eastAsia="Times New Roman"/>
                <w:sz w:val="22"/>
              </w:rPr>
              <w:t>pre-set</w:t>
            </w:r>
            <w:r>
              <w:rPr>
                <w:rFonts w:eastAsia="Times New Roman"/>
                <w:sz w:val="22"/>
              </w:rPr>
              <w:t xml:space="preserve"> document formatting </w:t>
            </w:r>
            <w:r w:rsidRPr="0060256C">
              <w:rPr>
                <w:rFonts w:eastAsia="Times New Roman"/>
                <w:sz w:val="22"/>
              </w:rPr>
              <w:t>“Save as” factum</w:t>
            </w:r>
            <w:r w:rsidRPr="00C77FEF">
              <w:rPr>
                <w:rFonts w:eastAsia="Times New Roman"/>
                <w:sz w:val="22"/>
              </w:rPr>
              <w:t xml:space="preserve"> Word templates to your computer</w:t>
            </w:r>
            <w:r>
              <w:rPr>
                <w:rFonts w:eastAsia="Times New Roman"/>
                <w:sz w:val="22"/>
              </w:rPr>
              <w:t xml:space="preserve"> and enter content to your factum. 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-8043921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1B35819F" w14:textId="77777777" w:rsidR="00462E26" w:rsidRDefault="00462E26" w:rsidP="00FA73D2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462E26" w:rsidRPr="00C77FEF" w14:paraId="00F902DF" w14:textId="77777777" w:rsidTr="00FA7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010B99AC" w14:textId="77777777" w:rsidR="00462E26" w:rsidRDefault="00462E26" w:rsidP="00FA73D2">
            <w:pPr>
              <w:spacing w:line="360" w:lineRule="auto"/>
              <w:contextualSpacing/>
              <w:rPr>
                <w:rFonts w:eastAsia="Times New Roman"/>
                <w:b w:val="0"/>
                <w:bCs w:val="0"/>
                <w:sz w:val="22"/>
              </w:rPr>
            </w:pPr>
            <w:r>
              <w:rPr>
                <w:rFonts w:eastAsia="Times New Roman"/>
                <w:sz w:val="22"/>
              </w:rPr>
              <w:t xml:space="preserve">Step 2: </w:t>
            </w:r>
          </w:p>
          <w:p w14:paraId="3512FE2D" w14:textId="77777777" w:rsidR="00462E26" w:rsidRPr="00FA73D2" w:rsidRDefault="00462E26" w:rsidP="00FA73D2">
            <w:pPr>
              <w:spacing w:line="360" w:lineRule="auto"/>
              <w:contextualSpacing/>
              <w:rPr>
                <w:rFonts w:eastAsia="Times New Roman"/>
                <w:b w:val="0"/>
                <w:sz w:val="22"/>
              </w:rPr>
            </w:pPr>
            <w:r w:rsidRPr="00FA73D2">
              <w:rPr>
                <w:rFonts w:eastAsia="Times New Roman"/>
                <w:b w:val="0"/>
                <w:sz w:val="22"/>
              </w:rPr>
              <w:t>File Name</w:t>
            </w:r>
          </w:p>
        </w:tc>
        <w:tc>
          <w:tcPr>
            <w:tcW w:w="7361" w:type="dxa"/>
          </w:tcPr>
          <w:p w14:paraId="34ADE203" w14:textId="77777777" w:rsidR="00462E26" w:rsidRPr="00C77FEF" w:rsidRDefault="00462E26" w:rsidP="00FA73D2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Save as: case#_</w:t>
            </w:r>
            <w:proofErr w:type="spellStart"/>
            <w:r>
              <w:rPr>
                <w:rFonts w:eastAsia="Times New Roman"/>
                <w:sz w:val="22"/>
                <w:lang w:val="en-US"/>
              </w:rPr>
              <w:t>factum_party’s</w:t>
            </w:r>
            <w:proofErr w:type="spellEnd"/>
            <w:r>
              <w:rPr>
                <w:rFonts w:eastAsia="Times New Roman"/>
                <w:sz w:val="22"/>
                <w:lang w:val="en-US"/>
              </w:rPr>
              <w:t xml:space="preserve"> role_name.pdf</w:t>
            </w:r>
            <w:r w:rsidRPr="00C77FEF">
              <w:rPr>
                <w:rFonts w:eastAsia="Times New Roman"/>
                <w:sz w:val="22"/>
                <w:lang w:val="en-US"/>
              </w:rPr>
              <w:t xml:space="preserve"> </w:t>
            </w:r>
          </w:p>
          <w:p w14:paraId="0DC44E05" w14:textId="77777777" w:rsidR="00462E26" w:rsidRDefault="00462E26" w:rsidP="00FA73D2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example:</w:t>
            </w:r>
            <w:r w:rsidRPr="00C77FEF">
              <w:rPr>
                <w:rFonts w:eastAsia="Times New Roman"/>
                <w:sz w:val="22"/>
                <w:lang w:val="en-US"/>
              </w:rPr>
              <w:t xml:space="preserve"> CA12435_factum_appellant</w:t>
            </w:r>
            <w:r>
              <w:rPr>
                <w:rFonts w:eastAsia="Times New Roman"/>
                <w:sz w:val="22"/>
                <w:lang w:val="en-US"/>
              </w:rPr>
              <w:t xml:space="preserve">_BC-Organization.docx </w:t>
            </w:r>
          </w:p>
          <w:p w14:paraId="3EF1C522" w14:textId="77777777" w:rsidR="00462E26" w:rsidRDefault="00462E26" w:rsidP="00FA73D2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CA12345_factum_respondent_Smith-John.docx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-20057260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5C248B18" w14:textId="77777777" w:rsidR="00462E26" w:rsidRDefault="00462E26" w:rsidP="00FA73D2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462E26" w:rsidRPr="00C77FEF" w14:paraId="3E0CACF1" w14:textId="77777777" w:rsidTr="00FA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6BEFCEBF" w14:textId="77777777" w:rsidR="00462E26" w:rsidRDefault="00462E26" w:rsidP="00FA73D2">
            <w:pPr>
              <w:spacing w:line="360" w:lineRule="auto"/>
              <w:contextualSpacing/>
              <w:rPr>
                <w:rFonts w:eastAsia="Times New Roman"/>
                <w:b w:val="0"/>
                <w:bCs w:val="0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Step 3: </w:t>
            </w:r>
          </w:p>
          <w:p w14:paraId="69DB55E5" w14:textId="77777777" w:rsidR="00462E26" w:rsidRPr="00FA73D2" w:rsidRDefault="00462E26" w:rsidP="00FA73D2">
            <w:pPr>
              <w:spacing w:line="360" w:lineRule="auto"/>
              <w:contextualSpacing/>
              <w:rPr>
                <w:rFonts w:eastAsia="Times New Roman"/>
                <w:b w:val="0"/>
                <w:sz w:val="22"/>
              </w:rPr>
            </w:pPr>
            <w:r w:rsidRPr="00FA73D2">
              <w:rPr>
                <w:rFonts w:eastAsia="Times New Roman"/>
                <w:b w:val="0"/>
                <w:sz w:val="22"/>
                <w:lang w:val="en-US"/>
              </w:rPr>
              <w:t>Deleting Tables</w:t>
            </w:r>
          </w:p>
        </w:tc>
        <w:tc>
          <w:tcPr>
            <w:tcW w:w="7361" w:type="dxa"/>
          </w:tcPr>
          <w:p w14:paraId="1E7B15C6" w14:textId="77777777" w:rsidR="00462E26" w:rsidRDefault="00462E26" w:rsidP="00FA73D2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60256C">
              <w:rPr>
                <w:rFonts w:eastAsia="Times New Roman"/>
                <w:sz w:val="22"/>
                <w:lang w:val="en-US"/>
              </w:rPr>
              <w:t>D</w:t>
            </w:r>
            <w:r w:rsidRPr="00C77FEF">
              <w:rPr>
                <w:rFonts w:eastAsia="Times New Roman"/>
                <w:sz w:val="22"/>
                <w:lang w:val="en-US"/>
              </w:rPr>
              <w:t xml:space="preserve">elete </w:t>
            </w:r>
            <w:r>
              <w:rPr>
                <w:rFonts w:eastAsia="Times New Roman"/>
                <w:sz w:val="22"/>
                <w:lang w:val="en-US"/>
              </w:rPr>
              <w:t xml:space="preserve">template </w:t>
            </w:r>
            <w:r w:rsidRPr="00C77FEF">
              <w:rPr>
                <w:rFonts w:eastAsia="Times New Roman"/>
                <w:sz w:val="22"/>
                <w:lang w:val="en-US"/>
              </w:rPr>
              <w:t xml:space="preserve">instruction </w:t>
            </w:r>
            <w:r>
              <w:rPr>
                <w:rFonts w:eastAsia="Times New Roman"/>
                <w:sz w:val="22"/>
                <w:lang w:val="en-US"/>
              </w:rPr>
              <w:t>tables when your document is complete.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13650547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72FF0FC3" w14:textId="77777777" w:rsidR="00462E26" w:rsidRDefault="00462E26" w:rsidP="00FA73D2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462E26" w:rsidRPr="00C77FEF" w14:paraId="4355496F" w14:textId="77777777" w:rsidTr="00FA7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07537232" w14:textId="77777777" w:rsidR="00462E26" w:rsidRDefault="00462E26" w:rsidP="00FA73D2">
            <w:pPr>
              <w:spacing w:line="360" w:lineRule="auto"/>
              <w:contextualSpacing/>
              <w:rPr>
                <w:rFonts w:eastAsia="Times New Roman"/>
                <w:b w:val="0"/>
                <w:bCs w:val="0"/>
                <w:sz w:val="22"/>
              </w:rPr>
            </w:pPr>
            <w:r>
              <w:rPr>
                <w:rFonts w:eastAsia="Times New Roman"/>
                <w:sz w:val="22"/>
              </w:rPr>
              <w:t xml:space="preserve">Step 4: </w:t>
            </w:r>
          </w:p>
          <w:p w14:paraId="27509712" w14:textId="77777777" w:rsidR="00462E26" w:rsidRPr="00FA73D2" w:rsidDel="00D972CB" w:rsidRDefault="00462E26" w:rsidP="00FA73D2">
            <w:pPr>
              <w:spacing w:line="360" w:lineRule="auto"/>
              <w:contextualSpacing/>
              <w:rPr>
                <w:rFonts w:eastAsia="Times New Roman"/>
                <w:b w:val="0"/>
                <w:bCs w:val="0"/>
                <w:sz w:val="22"/>
              </w:rPr>
            </w:pPr>
            <w:r w:rsidRPr="00FA73D2">
              <w:rPr>
                <w:rFonts w:eastAsia="Times New Roman"/>
                <w:b w:val="0"/>
                <w:sz w:val="22"/>
              </w:rPr>
              <w:t>Save As – PDF</w:t>
            </w:r>
          </w:p>
        </w:tc>
        <w:tc>
          <w:tcPr>
            <w:tcW w:w="7361" w:type="dxa"/>
          </w:tcPr>
          <w:p w14:paraId="59C05C23" w14:textId="77777777" w:rsidR="00462E26" w:rsidRPr="00690AE7" w:rsidDel="00D972CB" w:rsidRDefault="00462E26" w:rsidP="00FA73D2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When complete and final: “Save As” </w:t>
            </w:r>
            <w:r w:rsidRPr="00C77FEF">
              <w:rPr>
                <w:rFonts w:eastAsia="Times New Roman"/>
                <w:sz w:val="22"/>
                <w:lang w:val="en-US"/>
              </w:rPr>
              <w:t>in portable document format (PDF)</w:t>
            </w:r>
            <w:r>
              <w:rPr>
                <w:rFonts w:eastAsia="Times New Roman"/>
                <w:sz w:val="22"/>
                <w:lang w:val="en-US"/>
              </w:rPr>
              <w:t>.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14:paraId="439B994F" w14:textId="77777777" w:rsidR="00462E26" w:rsidRDefault="00462E26" w:rsidP="00FA73D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</w:p>
        </w:tc>
      </w:tr>
      <w:tr w:rsidR="00462E26" w:rsidRPr="00C77FEF" w14:paraId="44D48AA0" w14:textId="77777777" w:rsidTr="00FA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39EF0A15" w14:textId="77777777" w:rsidR="00462E26" w:rsidRDefault="00462E26" w:rsidP="00FA73D2">
            <w:pPr>
              <w:spacing w:line="360" w:lineRule="auto"/>
              <w:contextualSpacing/>
              <w:rPr>
                <w:rFonts w:eastAsia="Times New Roman"/>
                <w:b w:val="0"/>
                <w:bCs w:val="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Step 5: </w:t>
            </w:r>
          </w:p>
          <w:p w14:paraId="22628A8B" w14:textId="77777777" w:rsidR="00462E26" w:rsidRPr="00FA73D2" w:rsidRDefault="00462E26" w:rsidP="00FA73D2">
            <w:pPr>
              <w:spacing w:line="360" w:lineRule="auto"/>
              <w:contextualSpacing/>
              <w:rPr>
                <w:rFonts w:eastAsia="Times New Roman"/>
                <w:b w:val="0"/>
                <w:bCs w:val="0"/>
                <w:sz w:val="20"/>
                <w:szCs w:val="20"/>
              </w:rPr>
            </w:pPr>
            <w:r w:rsidRPr="00FA73D2">
              <w:rPr>
                <w:rFonts w:eastAsia="Times New Roman"/>
                <w:b w:val="0"/>
                <w:sz w:val="20"/>
                <w:szCs w:val="20"/>
              </w:rPr>
              <w:t>Table of Contents Bookmarks</w:t>
            </w:r>
          </w:p>
          <w:p w14:paraId="3969B1D7" w14:textId="77777777" w:rsidR="00462E26" w:rsidRDefault="00462E26" w:rsidP="00FA73D2">
            <w:pPr>
              <w:spacing w:line="360" w:lineRule="auto"/>
              <w:contextualSpacing/>
              <w:rPr>
                <w:rFonts w:eastAsia="Times New Roman"/>
                <w:b w:val="0"/>
                <w:bCs w:val="0"/>
                <w:sz w:val="22"/>
              </w:rPr>
            </w:pPr>
          </w:p>
          <w:p w14:paraId="26D8598D" w14:textId="77777777" w:rsidR="00462E26" w:rsidRPr="00C77FEF" w:rsidRDefault="00462E26" w:rsidP="00FA73D2">
            <w:pPr>
              <w:spacing w:line="360" w:lineRule="auto"/>
              <w:contextualSpacing/>
              <w:rPr>
                <w:rFonts w:eastAsia="Times New Roman"/>
                <w:sz w:val="22"/>
              </w:rPr>
            </w:pPr>
          </w:p>
        </w:tc>
        <w:tc>
          <w:tcPr>
            <w:tcW w:w="7361" w:type="dxa"/>
          </w:tcPr>
          <w:p w14:paraId="54F044E5" w14:textId="77777777" w:rsidR="00462E26" w:rsidRDefault="00462E26" w:rsidP="00FA73D2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To retain table of contents bookmarks in navigation pane: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3"/>
              <w:gridCol w:w="6442"/>
            </w:tblGrid>
            <w:tr w:rsidR="00462E26" w14:paraId="0F309DB4" w14:textId="77777777" w:rsidTr="00FA73D2">
              <w:tc>
                <w:tcPr>
                  <w:tcW w:w="693" w:type="dxa"/>
                  <w:shd w:val="clear" w:color="auto" w:fill="C6D9F1" w:themeFill="text2" w:themeFillTint="33"/>
                </w:tcPr>
                <w:p w14:paraId="208FFAC2" w14:textId="77777777" w:rsidR="00462E26" w:rsidRPr="00331B80" w:rsidRDefault="00462E26" w:rsidP="00FA73D2">
                  <w:pPr>
                    <w:spacing w:before="20" w:after="20" w:line="360" w:lineRule="auto"/>
                    <w:rPr>
                      <w:rFonts w:eastAsia="Times New Roman"/>
                      <w:b/>
                      <w:sz w:val="22"/>
                      <w:lang w:val="en-US"/>
                    </w:rPr>
                  </w:pPr>
                  <w:r w:rsidRPr="00331B80">
                    <w:rPr>
                      <w:rFonts w:eastAsia="Times New Roman"/>
                      <w:b/>
                      <w:sz w:val="22"/>
                      <w:lang w:val="en-US"/>
                    </w:rPr>
                    <w:t>Step</w:t>
                  </w:r>
                </w:p>
              </w:tc>
              <w:tc>
                <w:tcPr>
                  <w:tcW w:w="6629" w:type="dxa"/>
                  <w:shd w:val="clear" w:color="auto" w:fill="C6D9F1" w:themeFill="text2" w:themeFillTint="33"/>
                </w:tcPr>
                <w:p w14:paraId="4E9397BA" w14:textId="77777777" w:rsidR="00462E26" w:rsidRPr="00331B80" w:rsidRDefault="00462E26" w:rsidP="00FA73D2">
                  <w:pPr>
                    <w:spacing w:before="20" w:after="20" w:line="360" w:lineRule="auto"/>
                    <w:rPr>
                      <w:rFonts w:eastAsia="Times New Roman"/>
                      <w:b/>
                      <w:sz w:val="22"/>
                      <w:lang w:val="en-US"/>
                    </w:rPr>
                  </w:pPr>
                  <w:r w:rsidRPr="00331B80">
                    <w:rPr>
                      <w:rFonts w:eastAsia="Times New Roman"/>
                      <w:b/>
                      <w:sz w:val="22"/>
                      <w:lang w:val="en-US"/>
                    </w:rPr>
                    <w:t>Action</w:t>
                  </w:r>
                </w:p>
              </w:tc>
            </w:tr>
            <w:tr w:rsidR="00462E26" w14:paraId="6D9402CB" w14:textId="77777777" w:rsidTr="00FA73D2">
              <w:tc>
                <w:tcPr>
                  <w:tcW w:w="610" w:type="dxa"/>
                </w:tcPr>
                <w:p w14:paraId="571EC1C7" w14:textId="77777777" w:rsidR="00462E26" w:rsidRPr="00331B80" w:rsidRDefault="00462E26" w:rsidP="00FA73D2">
                  <w:pPr>
                    <w:spacing w:before="20" w:after="20" w:line="360" w:lineRule="auto"/>
                    <w:rPr>
                      <w:rFonts w:eastAsia="Times New Roman"/>
                      <w:b/>
                      <w:sz w:val="22"/>
                      <w:lang w:val="en-US"/>
                    </w:rPr>
                  </w:pPr>
                  <w:r w:rsidRPr="00331B80">
                    <w:rPr>
                      <w:rFonts w:eastAsia="Times New Roman"/>
                      <w:b/>
                      <w:sz w:val="22"/>
                      <w:lang w:val="en-US"/>
                    </w:rPr>
                    <w:t>1</w:t>
                  </w:r>
                </w:p>
              </w:tc>
              <w:tc>
                <w:tcPr>
                  <w:tcW w:w="6712" w:type="dxa"/>
                </w:tcPr>
                <w:p w14:paraId="51FCE2C2" w14:textId="77777777" w:rsidR="00462E26" w:rsidRPr="00331B80" w:rsidRDefault="00462E26" w:rsidP="00FA73D2">
                  <w:pPr>
                    <w:spacing w:before="20" w:after="20" w:line="360" w:lineRule="auto"/>
                    <w:contextualSpacing/>
                    <w:rPr>
                      <w:rFonts w:eastAsia="Times New Roman"/>
                      <w:b/>
                      <w:sz w:val="22"/>
                      <w:lang w:val="en-US"/>
                    </w:rPr>
                  </w:pPr>
                  <w:r w:rsidRPr="00331B80">
                    <w:rPr>
                      <w:rFonts w:eastAsia="Times New Roman"/>
                      <w:sz w:val="22"/>
                      <w:lang w:val="en-US"/>
                    </w:rPr>
                    <w:t>Select “File” tab and then “Save As” (change filename)</w:t>
                  </w:r>
                </w:p>
              </w:tc>
            </w:tr>
            <w:tr w:rsidR="00462E26" w14:paraId="04C3C987" w14:textId="77777777" w:rsidTr="00FA73D2">
              <w:tc>
                <w:tcPr>
                  <w:tcW w:w="610" w:type="dxa"/>
                </w:tcPr>
                <w:p w14:paraId="623C092D" w14:textId="77777777" w:rsidR="00462E26" w:rsidRPr="00331B80" w:rsidRDefault="00462E26" w:rsidP="00FA73D2">
                  <w:pPr>
                    <w:spacing w:before="20" w:after="20" w:line="360" w:lineRule="auto"/>
                    <w:rPr>
                      <w:rFonts w:eastAsia="Times New Roman"/>
                      <w:b/>
                      <w:sz w:val="22"/>
                      <w:lang w:val="en-US"/>
                    </w:rPr>
                  </w:pPr>
                  <w:r w:rsidRPr="00331B80">
                    <w:rPr>
                      <w:rFonts w:eastAsia="Times New Roman"/>
                      <w:b/>
                      <w:sz w:val="22"/>
                      <w:lang w:val="en-US"/>
                    </w:rPr>
                    <w:t>2</w:t>
                  </w:r>
                </w:p>
              </w:tc>
              <w:tc>
                <w:tcPr>
                  <w:tcW w:w="6712" w:type="dxa"/>
                </w:tcPr>
                <w:p w14:paraId="3438DEB0" w14:textId="77777777" w:rsidR="00462E26" w:rsidRPr="00331B80" w:rsidRDefault="00462E26" w:rsidP="00FA73D2">
                  <w:pPr>
                    <w:spacing w:before="20" w:after="20" w:line="360" w:lineRule="auto"/>
                    <w:contextualSpacing/>
                    <w:rPr>
                      <w:rFonts w:eastAsia="Times New Roman"/>
                      <w:b/>
                      <w:sz w:val="22"/>
                      <w:lang w:val="en-US"/>
                    </w:rPr>
                  </w:pPr>
                  <w:r w:rsidRPr="00331B80">
                    <w:rPr>
                      <w:rFonts w:eastAsia="Times New Roman"/>
                      <w:sz w:val="22"/>
                      <w:lang w:val="en-US"/>
                    </w:rPr>
                    <w:t>Select PDF from “Save as” type drop down list.</w:t>
                  </w:r>
                </w:p>
              </w:tc>
            </w:tr>
            <w:tr w:rsidR="00462E26" w14:paraId="66500643" w14:textId="77777777" w:rsidTr="00FA73D2">
              <w:tc>
                <w:tcPr>
                  <w:tcW w:w="610" w:type="dxa"/>
                </w:tcPr>
                <w:p w14:paraId="6616ED5F" w14:textId="77777777" w:rsidR="00462E26" w:rsidRPr="00331B80" w:rsidRDefault="00462E26" w:rsidP="00FA73D2">
                  <w:pPr>
                    <w:spacing w:before="20" w:after="20" w:line="360" w:lineRule="auto"/>
                    <w:rPr>
                      <w:rFonts w:eastAsia="Times New Roman"/>
                      <w:b/>
                      <w:sz w:val="22"/>
                      <w:lang w:val="en-US"/>
                    </w:rPr>
                  </w:pPr>
                  <w:r w:rsidRPr="00331B80">
                    <w:rPr>
                      <w:rFonts w:eastAsia="Times New Roman"/>
                      <w:b/>
                      <w:sz w:val="22"/>
                      <w:lang w:val="en-US"/>
                    </w:rPr>
                    <w:t>3</w:t>
                  </w:r>
                </w:p>
              </w:tc>
              <w:tc>
                <w:tcPr>
                  <w:tcW w:w="6712" w:type="dxa"/>
                </w:tcPr>
                <w:p w14:paraId="189D5198" w14:textId="77777777" w:rsidR="00462E26" w:rsidRPr="00331B80" w:rsidRDefault="00462E26" w:rsidP="00FA73D2">
                  <w:pPr>
                    <w:spacing w:before="20" w:after="20" w:line="360" w:lineRule="auto"/>
                    <w:contextualSpacing/>
                    <w:rPr>
                      <w:rFonts w:eastAsia="Times New Roman"/>
                      <w:b/>
                      <w:sz w:val="22"/>
                      <w:lang w:val="en-US"/>
                    </w:rPr>
                  </w:pPr>
                  <w:r w:rsidRPr="00331B80">
                    <w:rPr>
                      <w:rFonts w:eastAsia="Times New Roman"/>
                      <w:sz w:val="22"/>
                      <w:lang w:val="en-US"/>
                    </w:rPr>
                    <w:t>Click Options.</w:t>
                  </w:r>
                </w:p>
              </w:tc>
            </w:tr>
            <w:tr w:rsidR="00462E26" w14:paraId="5415A4CE" w14:textId="77777777" w:rsidTr="00FA73D2">
              <w:tc>
                <w:tcPr>
                  <w:tcW w:w="610" w:type="dxa"/>
                </w:tcPr>
                <w:p w14:paraId="270D3493" w14:textId="77777777" w:rsidR="00462E26" w:rsidRPr="00331B80" w:rsidRDefault="00462E26" w:rsidP="00FA73D2">
                  <w:pPr>
                    <w:spacing w:before="20" w:after="20" w:line="360" w:lineRule="auto"/>
                    <w:rPr>
                      <w:rFonts w:eastAsia="Times New Roman"/>
                      <w:b/>
                      <w:sz w:val="22"/>
                      <w:lang w:val="en-US"/>
                    </w:rPr>
                  </w:pPr>
                  <w:r w:rsidRPr="00331B80">
                    <w:rPr>
                      <w:rFonts w:eastAsia="Times New Roman"/>
                      <w:b/>
                      <w:sz w:val="22"/>
                      <w:lang w:val="en-US"/>
                    </w:rPr>
                    <w:t>4</w:t>
                  </w:r>
                </w:p>
              </w:tc>
              <w:tc>
                <w:tcPr>
                  <w:tcW w:w="6712" w:type="dxa"/>
                </w:tcPr>
                <w:p w14:paraId="40A6A506" w14:textId="77777777" w:rsidR="00462E26" w:rsidRPr="00331B80" w:rsidRDefault="00462E26" w:rsidP="00FA73D2">
                  <w:pPr>
                    <w:spacing w:before="20" w:after="20" w:line="360" w:lineRule="auto"/>
                    <w:contextualSpacing/>
                    <w:rPr>
                      <w:rFonts w:eastAsia="Times New Roman"/>
                      <w:b/>
                      <w:sz w:val="22"/>
                      <w:lang w:val="en-US"/>
                    </w:rPr>
                  </w:pPr>
                  <w:r w:rsidRPr="00331B80">
                    <w:rPr>
                      <w:rFonts w:eastAsia="Times New Roman"/>
                      <w:sz w:val="22"/>
                      <w:lang w:val="en-US"/>
                    </w:rPr>
                    <w:t>Click Create Bookmarks Using: “ensure headings” is checked</w:t>
                  </w:r>
                </w:p>
              </w:tc>
            </w:tr>
            <w:tr w:rsidR="00462E26" w14:paraId="766D87A5" w14:textId="77777777" w:rsidTr="00FA73D2">
              <w:tc>
                <w:tcPr>
                  <w:tcW w:w="610" w:type="dxa"/>
                </w:tcPr>
                <w:p w14:paraId="5D605391" w14:textId="77777777" w:rsidR="00462E26" w:rsidRPr="00331B80" w:rsidRDefault="00462E26" w:rsidP="00FA73D2">
                  <w:pPr>
                    <w:spacing w:before="20" w:after="20" w:line="360" w:lineRule="auto"/>
                    <w:rPr>
                      <w:rFonts w:eastAsia="Times New Roman"/>
                      <w:b/>
                      <w:sz w:val="22"/>
                      <w:lang w:val="en-US"/>
                    </w:rPr>
                  </w:pPr>
                  <w:r w:rsidRPr="00331B80">
                    <w:rPr>
                      <w:rFonts w:eastAsia="Times New Roman"/>
                      <w:b/>
                      <w:sz w:val="22"/>
                      <w:lang w:val="en-US"/>
                    </w:rPr>
                    <w:t>5</w:t>
                  </w:r>
                </w:p>
              </w:tc>
              <w:tc>
                <w:tcPr>
                  <w:tcW w:w="6712" w:type="dxa"/>
                </w:tcPr>
                <w:p w14:paraId="5372CE9F" w14:textId="77777777" w:rsidR="00462E26" w:rsidRPr="00331B80" w:rsidRDefault="00462E26" w:rsidP="00FA73D2">
                  <w:pPr>
                    <w:spacing w:before="20" w:after="20" w:line="360" w:lineRule="auto"/>
                    <w:contextualSpacing/>
                    <w:rPr>
                      <w:rFonts w:eastAsia="Times New Roman"/>
                      <w:b/>
                      <w:sz w:val="22"/>
                      <w:lang w:val="en-US"/>
                    </w:rPr>
                  </w:pPr>
                  <w:r w:rsidRPr="00331B80">
                    <w:rPr>
                      <w:rFonts w:eastAsia="Times New Roman"/>
                      <w:sz w:val="22"/>
                      <w:lang w:val="en-US"/>
                    </w:rPr>
                    <w:t>Click OK.</w:t>
                  </w:r>
                </w:p>
              </w:tc>
            </w:tr>
            <w:tr w:rsidR="00462E26" w14:paraId="1728088F" w14:textId="77777777" w:rsidTr="00FA73D2">
              <w:tc>
                <w:tcPr>
                  <w:tcW w:w="610" w:type="dxa"/>
                </w:tcPr>
                <w:p w14:paraId="62F9B5A2" w14:textId="77777777" w:rsidR="00462E26" w:rsidRPr="00331B80" w:rsidRDefault="00462E26" w:rsidP="00FA73D2">
                  <w:pPr>
                    <w:spacing w:before="20" w:after="20" w:line="360" w:lineRule="auto"/>
                    <w:rPr>
                      <w:rFonts w:eastAsia="Times New Roman"/>
                      <w:b/>
                      <w:sz w:val="22"/>
                      <w:lang w:val="en-US"/>
                    </w:rPr>
                  </w:pPr>
                  <w:r w:rsidRPr="00331B80">
                    <w:rPr>
                      <w:rFonts w:eastAsia="Times New Roman"/>
                      <w:b/>
                      <w:sz w:val="22"/>
                      <w:lang w:val="en-US"/>
                    </w:rPr>
                    <w:t>6</w:t>
                  </w:r>
                </w:p>
              </w:tc>
              <w:tc>
                <w:tcPr>
                  <w:tcW w:w="6712" w:type="dxa"/>
                </w:tcPr>
                <w:p w14:paraId="20B9E8E3" w14:textId="77777777" w:rsidR="00462E26" w:rsidRPr="00331B80" w:rsidRDefault="00462E26" w:rsidP="00FA73D2">
                  <w:pPr>
                    <w:spacing w:before="20" w:after="20" w:line="360" w:lineRule="auto"/>
                    <w:contextualSpacing/>
                    <w:rPr>
                      <w:rFonts w:eastAsia="Times New Roman"/>
                      <w:sz w:val="22"/>
                      <w:lang w:val="en-US"/>
                    </w:rPr>
                  </w:pPr>
                  <w:r w:rsidRPr="00331B80">
                    <w:rPr>
                      <w:rFonts w:eastAsia="Times New Roman"/>
                      <w:sz w:val="22"/>
                      <w:lang w:val="en-US"/>
                    </w:rPr>
                    <w:t>Click Save.</w:t>
                  </w:r>
                </w:p>
              </w:tc>
            </w:tr>
          </w:tbl>
          <w:p w14:paraId="75DD2359" w14:textId="77777777" w:rsidR="00462E26" w:rsidRPr="00C77FEF" w:rsidRDefault="00462E26" w:rsidP="00FA73D2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2"/>
              </w:rPr>
            </w:pPr>
          </w:p>
        </w:tc>
        <w:sdt>
          <w:sdtPr>
            <w:rPr>
              <w:rFonts w:eastAsia="Times New Roman"/>
              <w:sz w:val="22"/>
              <w:lang w:val="en-US"/>
            </w:rPr>
            <w:id w:val="20277557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3FA1FF86" w14:textId="77777777" w:rsidR="00462E26" w:rsidRPr="00C77FEF" w:rsidRDefault="00462E26" w:rsidP="00FA73D2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cs="Segoe UI Symbol" w:hint="eastAsia"/>
                    <w:sz w:val="22"/>
                    <w:lang w:val="en-US"/>
                  </w:rPr>
                  <w:t>☒</w:t>
                </w:r>
              </w:p>
            </w:tc>
          </w:sdtContent>
        </w:sdt>
      </w:tr>
    </w:tbl>
    <w:p w14:paraId="1ED79C3D" w14:textId="77777777" w:rsidR="00BA761C" w:rsidRDefault="00BA761C" w:rsidP="00BA761C">
      <w:pPr>
        <w:pStyle w:val="Heading1"/>
      </w:pPr>
      <w:bookmarkStart w:id="3" w:name="_Toc26534633"/>
      <w:bookmarkEnd w:id="1"/>
      <w:bookmarkEnd w:id="2"/>
      <w:r>
        <w:t xml:space="preserve">3.0 </w:t>
      </w:r>
      <w:r w:rsidRPr="00CE74B0">
        <w:t xml:space="preserve">Format Requirements </w:t>
      </w:r>
    </w:p>
    <w:p w14:paraId="509186B5" w14:textId="77777777" w:rsidR="00BA761C" w:rsidRDefault="00BA761C" w:rsidP="00BA761C">
      <w:pPr>
        <w:pStyle w:val="Heading2"/>
      </w:pPr>
      <w:r>
        <w:t>3.1 Document Format Requirements</w:t>
      </w:r>
    </w:p>
    <w:p w14:paraId="79E9B095" w14:textId="426F2316" w:rsidR="00BA761C" w:rsidRPr="008E15D1" w:rsidRDefault="00BA761C" w:rsidP="00BA761C">
      <w:r>
        <w:t xml:space="preserve">These format requirements are </w:t>
      </w:r>
      <w:r w:rsidR="007418A5">
        <w:t>pre-set</w:t>
      </w:r>
      <w:r>
        <w:t xml:space="preserve"> in </w:t>
      </w:r>
      <w:r w:rsidRPr="00690AE7">
        <w:rPr>
          <w:highlight w:val="yellow"/>
        </w:rPr>
        <w:t>factum templates</w:t>
      </w:r>
      <w:r>
        <w:t xml:space="preserve">. </w:t>
      </w:r>
    </w:p>
    <w:p w14:paraId="15283460" w14:textId="77777777" w:rsidR="00BA761C" w:rsidRDefault="00BA761C" w:rsidP="00BA761C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965"/>
        <w:gridCol w:w="7453"/>
        <w:gridCol w:w="1362"/>
      </w:tblGrid>
      <w:tr w:rsidR="00BA761C" w:rsidRPr="00C77FEF" w14:paraId="4997B9E7" w14:textId="77777777" w:rsidTr="00741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shd w:val="clear" w:color="auto" w:fill="4F81BD"/>
          </w:tcPr>
          <w:p w14:paraId="426DFE3F" w14:textId="77777777" w:rsidR="00BA761C" w:rsidRPr="00C77FEF" w:rsidRDefault="00BA761C" w:rsidP="00C63367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bookmarkStart w:id="4" w:name="_Hlk96503682"/>
            <w:r>
              <w:rPr>
                <w:rFonts w:eastAsia="Times New Roman"/>
                <w:sz w:val="22"/>
                <w:lang w:val="en-US"/>
              </w:rPr>
              <w:t>Format</w:t>
            </w:r>
          </w:p>
        </w:tc>
        <w:tc>
          <w:tcPr>
            <w:tcW w:w="0" w:type="dxa"/>
            <w:shd w:val="clear" w:color="auto" w:fill="4F81BD"/>
          </w:tcPr>
          <w:p w14:paraId="10BF99A5" w14:textId="77777777" w:rsidR="00BA761C" w:rsidRPr="00C77FEF" w:rsidRDefault="00BA761C" w:rsidP="00C63367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0" w:type="dxa"/>
          </w:tcPr>
          <w:p w14:paraId="217611DB" w14:textId="77777777" w:rsidR="00BA761C" w:rsidRPr="00C77FEF" w:rsidRDefault="00BA761C" w:rsidP="00C63367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bookmarkEnd w:id="4"/>
      <w:tr w:rsidR="00BA761C" w:rsidRPr="00C77FEF" w14:paraId="13669CCB" w14:textId="77777777" w:rsidTr="00C63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5CC3A75C" w14:textId="77777777" w:rsidR="00BA761C" w:rsidRDefault="00BA761C" w:rsidP="00C63367">
            <w:pPr>
              <w:spacing w:before="20" w:after="20" w:line="360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True Copies</w:t>
            </w:r>
          </w:p>
        </w:tc>
        <w:tc>
          <w:tcPr>
            <w:tcW w:w="7453" w:type="dxa"/>
          </w:tcPr>
          <w:p w14:paraId="58F86975" w14:textId="77777777" w:rsidR="00BA761C" w:rsidRDefault="00BA761C" w:rsidP="00C63367">
            <w:pPr>
              <w:spacing w:before="20" w:after="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EF4DF7">
              <w:rPr>
                <w:color w:val="000000"/>
                <w:sz w:val="23"/>
                <w:szCs w:val="23"/>
              </w:rPr>
              <w:t xml:space="preserve">Must be an identical or true copy of the original document, whether that original is scanned from paper or saved into PDF from another program, such as Microsoft Word. 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15614817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2" w:type="dxa"/>
                <w:shd w:val="clear" w:color="auto" w:fill="DBE5F1"/>
              </w:tcPr>
              <w:p w14:paraId="4CF2A311" w14:textId="77777777" w:rsidR="00BA761C" w:rsidRDefault="00BA761C" w:rsidP="00C63367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☒</w:t>
                </w:r>
              </w:p>
            </w:tc>
          </w:sdtContent>
        </w:sdt>
      </w:tr>
      <w:tr w:rsidR="003561BD" w:rsidRPr="00C77FEF" w14:paraId="22B34D9D" w14:textId="77777777" w:rsidTr="00741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shd w:val="clear" w:color="auto" w:fill="4F81BD"/>
          </w:tcPr>
          <w:p w14:paraId="617B132F" w14:textId="3E69FF72" w:rsidR="003561BD" w:rsidRPr="007418A5" w:rsidRDefault="003561BD" w:rsidP="003561BD">
            <w:pPr>
              <w:spacing w:before="20" w:after="20" w:line="360" w:lineRule="auto"/>
              <w:rPr>
                <w:rFonts w:eastAsia="Times New Roman"/>
                <w:color w:val="FFFFFF" w:themeColor="background1"/>
                <w:sz w:val="22"/>
                <w:lang w:val="en-US"/>
              </w:rPr>
            </w:pPr>
            <w:r w:rsidRPr="007418A5">
              <w:rPr>
                <w:rFonts w:eastAsia="Times New Roman"/>
                <w:color w:val="FFFFFF" w:themeColor="background1"/>
                <w:sz w:val="22"/>
                <w:lang w:val="en-US"/>
              </w:rPr>
              <w:lastRenderedPageBreak/>
              <w:t>Format</w:t>
            </w:r>
          </w:p>
        </w:tc>
        <w:tc>
          <w:tcPr>
            <w:tcW w:w="0" w:type="dxa"/>
            <w:shd w:val="clear" w:color="auto" w:fill="4F81BD"/>
          </w:tcPr>
          <w:p w14:paraId="499BDF18" w14:textId="03797CE7" w:rsidR="003561BD" w:rsidRPr="007418A5" w:rsidRDefault="003561BD" w:rsidP="003561BD">
            <w:pPr>
              <w:spacing w:before="20" w:after="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color w:val="FFFFFF" w:themeColor="background1"/>
                <w:sz w:val="22"/>
                <w:lang w:val="en-US"/>
              </w:rPr>
            </w:pPr>
            <w:r w:rsidRPr="007418A5">
              <w:rPr>
                <w:rFonts w:eastAsia="Times New Roman"/>
                <w:b/>
                <w:color w:val="FFFFFF" w:themeColor="background1"/>
                <w:sz w:val="22"/>
                <w:lang w:val="en-US"/>
              </w:rPr>
              <w:t>Requirements</w:t>
            </w:r>
          </w:p>
        </w:tc>
        <w:tc>
          <w:tcPr>
            <w:tcW w:w="0" w:type="dxa"/>
            <w:shd w:val="clear" w:color="auto" w:fill="4F81BD"/>
          </w:tcPr>
          <w:p w14:paraId="7BCA8092" w14:textId="66B95E24" w:rsidR="003561BD" w:rsidRPr="007418A5" w:rsidRDefault="003561BD" w:rsidP="003561BD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color w:val="FFFFFF" w:themeColor="background1"/>
                <w:sz w:val="22"/>
                <w:lang w:val="en-US"/>
              </w:rPr>
            </w:pPr>
            <w:r w:rsidRPr="007418A5">
              <w:rPr>
                <w:rFonts w:eastAsia="Times New Roman"/>
                <w:b/>
                <w:color w:val="FFFFFF" w:themeColor="background1"/>
                <w:sz w:val="22"/>
                <w:lang w:val="en-US"/>
              </w:rPr>
              <w:t>Completed</w:t>
            </w:r>
          </w:p>
        </w:tc>
      </w:tr>
      <w:tr w:rsidR="003561BD" w:rsidRPr="00C77FEF" w14:paraId="2EE494DC" w14:textId="77777777" w:rsidTr="00C63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6299D483" w14:textId="77777777" w:rsidR="003561BD" w:rsidRPr="00C77FEF" w:rsidRDefault="003561BD" w:rsidP="003561BD">
            <w:pPr>
              <w:spacing w:before="20" w:after="20" w:line="360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Font</w:t>
            </w:r>
          </w:p>
        </w:tc>
        <w:tc>
          <w:tcPr>
            <w:tcW w:w="7453" w:type="dxa"/>
          </w:tcPr>
          <w:p w14:paraId="427A8B58" w14:textId="3CA1EB4B" w:rsidR="003561BD" w:rsidRPr="00C77FEF" w:rsidRDefault="003561BD" w:rsidP="003561BD">
            <w:pPr>
              <w:spacing w:before="20" w:after="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Arial 12 (including citations) </w:t>
            </w:r>
            <w:r w:rsidRPr="000B4D0A">
              <w:rPr>
                <w:rFonts w:eastAsia="Times New Roman"/>
                <w:i/>
                <w:sz w:val="22"/>
                <w:lang w:val="en-US"/>
              </w:rPr>
              <w:t>(</w:t>
            </w:r>
            <w:r w:rsidR="007418A5">
              <w:rPr>
                <w:rFonts w:eastAsia="Times New Roman"/>
                <w:i/>
                <w:sz w:val="22"/>
                <w:lang w:val="en-US"/>
              </w:rPr>
              <w:t>pre-set</w:t>
            </w:r>
            <w:r w:rsidRPr="000B4D0A">
              <w:rPr>
                <w:rFonts w:eastAsia="Times New Roman"/>
                <w:i/>
                <w:sz w:val="22"/>
                <w:lang w:val="en-US"/>
              </w:rPr>
              <w:t xml:space="preserve"> in template)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2117398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2" w:type="dxa"/>
                <w:shd w:val="clear" w:color="auto" w:fill="DBE5F1" w:themeFill="accent1" w:themeFillTint="33"/>
              </w:tcPr>
              <w:p w14:paraId="72407C11" w14:textId="77777777" w:rsidR="003561BD" w:rsidRDefault="003561BD" w:rsidP="003561BD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3561BD" w:rsidRPr="00C77FEF" w14:paraId="7F5C328B" w14:textId="77777777" w:rsidTr="00C63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122F78FE" w14:textId="77777777" w:rsidR="003561BD" w:rsidRPr="00C77FEF" w:rsidRDefault="003561BD" w:rsidP="003561BD">
            <w:pPr>
              <w:spacing w:before="20" w:after="20" w:line="360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Line Spacing</w:t>
            </w:r>
          </w:p>
        </w:tc>
        <w:tc>
          <w:tcPr>
            <w:tcW w:w="7453" w:type="dxa"/>
          </w:tcPr>
          <w:p w14:paraId="42415D2C" w14:textId="2ACC7018" w:rsidR="003561BD" w:rsidRPr="00C77FEF" w:rsidRDefault="003561BD" w:rsidP="003561BD">
            <w:pPr>
              <w:spacing w:before="20" w:after="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 xml:space="preserve">Lines spaced 1.5 lines apart </w:t>
            </w:r>
            <w:r w:rsidRPr="000B4D0A">
              <w:rPr>
                <w:rFonts w:eastAsia="Times New Roman"/>
                <w:i/>
                <w:sz w:val="22"/>
                <w:lang w:val="en-US"/>
              </w:rPr>
              <w:t>(</w:t>
            </w:r>
            <w:r w:rsidR="007418A5">
              <w:rPr>
                <w:rFonts w:eastAsia="Times New Roman"/>
                <w:i/>
                <w:sz w:val="22"/>
                <w:lang w:val="en-US"/>
              </w:rPr>
              <w:t>pre-set</w:t>
            </w:r>
            <w:r w:rsidRPr="000B4D0A">
              <w:rPr>
                <w:rFonts w:eastAsia="Times New Roman"/>
                <w:i/>
                <w:sz w:val="22"/>
                <w:lang w:val="en-US"/>
              </w:rPr>
              <w:t xml:space="preserve"> in template)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12386663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2" w:type="dxa"/>
                <w:shd w:val="clear" w:color="auto" w:fill="DBE5F1" w:themeFill="accent1" w:themeFillTint="33"/>
              </w:tcPr>
              <w:p w14:paraId="60A043F7" w14:textId="77777777" w:rsidR="003561BD" w:rsidRDefault="003561BD" w:rsidP="003561BD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3561BD" w:rsidRPr="00C77FEF" w14:paraId="2A1319E6" w14:textId="77777777" w:rsidTr="00C63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0F0BFA35" w14:textId="77777777" w:rsidR="003561BD" w:rsidRDefault="003561BD" w:rsidP="003561BD">
            <w:pPr>
              <w:spacing w:before="20" w:after="20" w:line="360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Footnotes</w:t>
            </w:r>
          </w:p>
        </w:tc>
        <w:tc>
          <w:tcPr>
            <w:tcW w:w="7453" w:type="dxa"/>
          </w:tcPr>
          <w:p w14:paraId="598A7288" w14:textId="77777777" w:rsidR="003561BD" w:rsidRPr="00C77FEF" w:rsidRDefault="003561BD" w:rsidP="003561BD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2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 xml:space="preserve">Footnotes are not explicitly subject to the </w:t>
            </w:r>
            <w:r>
              <w:rPr>
                <w:rFonts w:eastAsia="Times New Roman"/>
                <w:sz w:val="22"/>
                <w:lang w:val="en-US"/>
              </w:rPr>
              <w:t xml:space="preserve">above rules; however, </w:t>
            </w:r>
            <w:r w:rsidRPr="00C77FEF">
              <w:rPr>
                <w:rFonts w:eastAsia="Times New Roman"/>
                <w:sz w:val="22"/>
                <w:lang w:val="en-US"/>
              </w:rPr>
              <w:t xml:space="preserve">a factum might be rejected if </w:t>
            </w:r>
            <w:r w:rsidRPr="00C77FEF">
              <w:rPr>
                <w:rFonts w:eastAsia="Times New Roman"/>
                <w:sz w:val="22"/>
              </w:rPr>
              <w:t>footnotes present a significant advantage (</w:t>
            </w:r>
            <w:r w:rsidRPr="00C77FEF">
              <w:rPr>
                <w:rFonts w:eastAsia="Times New Roman"/>
                <w:i/>
                <w:sz w:val="22"/>
              </w:rPr>
              <w:t>e.g</w:t>
            </w:r>
            <w:r w:rsidRPr="00C77FEF">
              <w:rPr>
                <w:rFonts w:eastAsia="Times New Roman"/>
                <w:sz w:val="22"/>
              </w:rPr>
              <w:t xml:space="preserve">., they take up </w:t>
            </w:r>
            <w:r>
              <w:rPr>
                <w:rFonts w:eastAsia="Times New Roman"/>
                <w:sz w:val="22"/>
              </w:rPr>
              <w:t xml:space="preserve">half the page) or are in a font which make them </w:t>
            </w:r>
            <w:r w:rsidRPr="00C77FEF">
              <w:rPr>
                <w:rFonts w:eastAsia="Times New Roman"/>
                <w:sz w:val="22"/>
              </w:rPr>
              <w:t xml:space="preserve">difficult to read. </w:t>
            </w:r>
          </w:p>
          <w:p w14:paraId="2F58BCD9" w14:textId="77777777" w:rsidR="003561BD" w:rsidRPr="000B4D0A" w:rsidRDefault="003561BD" w:rsidP="003561BD">
            <w:pPr>
              <w:pStyle w:val="ListParagraph"/>
              <w:numPr>
                <w:ilvl w:val="0"/>
                <w:numId w:val="11"/>
              </w:num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0B4D0A">
              <w:rPr>
                <w:rFonts w:eastAsia="Times New Roman"/>
                <w:sz w:val="22"/>
              </w:rPr>
              <w:t>Footnotes can be single spaced.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8666481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2" w:type="dxa"/>
                <w:shd w:val="clear" w:color="auto" w:fill="DBE5F1" w:themeFill="accent1" w:themeFillTint="33"/>
              </w:tcPr>
              <w:p w14:paraId="7A51AAD1" w14:textId="77777777" w:rsidR="003561BD" w:rsidRDefault="003561BD" w:rsidP="003561BD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3561BD" w:rsidRPr="00C77FEF" w14:paraId="5201CC0D" w14:textId="77777777" w:rsidTr="00C63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39D55DB4" w14:textId="77777777" w:rsidR="003561BD" w:rsidRDefault="003561BD" w:rsidP="003561BD">
            <w:pPr>
              <w:spacing w:before="20" w:after="20" w:line="360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Authorities</w:t>
            </w:r>
          </w:p>
        </w:tc>
        <w:tc>
          <w:tcPr>
            <w:tcW w:w="7453" w:type="dxa"/>
          </w:tcPr>
          <w:p w14:paraId="4978915D" w14:textId="16597DBC" w:rsidR="003561BD" w:rsidRPr="00C77FEF" w:rsidRDefault="003561BD" w:rsidP="003561BD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sz w:val="22"/>
              </w:rPr>
              <w:t>How to cite authorities:</w:t>
            </w:r>
            <w:r w:rsidRPr="00B52830">
              <w:rPr>
                <w:sz w:val="22"/>
              </w:rPr>
              <w:t xml:space="preserve"> </w:t>
            </w:r>
            <w:hyperlink r:id="rId9" w:history="1">
              <w:r w:rsidRPr="00B52830">
                <w:rPr>
                  <w:rStyle w:val="Hyperlink"/>
                  <w:sz w:val="22"/>
                </w:rPr>
                <w:t>Practice Directive</w:t>
              </w:r>
            </w:hyperlink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7566668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2" w:type="dxa"/>
                <w:shd w:val="clear" w:color="auto" w:fill="DBE5F1"/>
              </w:tcPr>
              <w:p w14:paraId="316D87DC" w14:textId="77777777" w:rsidR="003561BD" w:rsidRDefault="003561BD" w:rsidP="003561BD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☒</w:t>
                </w:r>
              </w:p>
            </w:tc>
          </w:sdtContent>
        </w:sdt>
      </w:tr>
      <w:tr w:rsidR="003561BD" w:rsidRPr="00C77FEF" w14:paraId="4F70639C" w14:textId="77777777" w:rsidTr="00C63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29FDF35A" w14:textId="77777777" w:rsidR="003561BD" w:rsidRDefault="003561BD" w:rsidP="003561BD">
            <w:pPr>
              <w:spacing w:before="20" w:after="20" w:line="360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Excerpts of Authorities</w:t>
            </w:r>
          </w:p>
        </w:tc>
        <w:tc>
          <w:tcPr>
            <w:tcW w:w="7453" w:type="dxa"/>
          </w:tcPr>
          <w:p w14:paraId="0E6D9B5D" w14:textId="77777777" w:rsidR="003561BD" w:rsidRPr="00C77FEF" w:rsidRDefault="003561BD" w:rsidP="003561BD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 xml:space="preserve">Excerpts from an authority </w:t>
            </w:r>
            <w:r w:rsidRPr="00C77FEF">
              <w:rPr>
                <w:rFonts w:eastAsia="Times New Roman"/>
                <w:sz w:val="22"/>
              </w:rPr>
              <w:t xml:space="preserve">(case law, legal textbooks etc.) </w:t>
            </w:r>
            <w:r w:rsidRPr="00C77FEF">
              <w:rPr>
                <w:rFonts w:eastAsia="Times New Roman"/>
                <w:sz w:val="22"/>
                <w:lang w:val="en-US"/>
              </w:rPr>
              <w:t xml:space="preserve">or a reproduction of an enactment </w:t>
            </w:r>
            <w:r w:rsidRPr="00C77FEF">
              <w:rPr>
                <w:rFonts w:eastAsia="Times New Roman"/>
                <w:sz w:val="22"/>
              </w:rPr>
              <w:t xml:space="preserve">(i.e., acts or regulations) </w:t>
            </w:r>
            <w:r w:rsidRPr="00C77FEF">
              <w:rPr>
                <w:rFonts w:eastAsia="Times New Roman"/>
                <w:sz w:val="22"/>
                <w:lang w:val="en-US"/>
              </w:rPr>
              <w:t>indented and single spaced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803281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2" w:type="dxa"/>
                <w:shd w:val="clear" w:color="auto" w:fill="DBE5F1" w:themeFill="accent1" w:themeFillTint="33"/>
              </w:tcPr>
              <w:p w14:paraId="1DEE0632" w14:textId="77777777" w:rsidR="003561BD" w:rsidRDefault="003561BD" w:rsidP="003561BD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3561BD" w14:paraId="3759F625" w14:textId="77777777" w:rsidTr="00C63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25AA4166" w14:textId="77777777" w:rsidR="003561BD" w:rsidRDefault="003561BD" w:rsidP="003561BD">
            <w:pPr>
              <w:spacing w:before="20" w:after="20" w:line="360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Margins</w:t>
            </w:r>
          </w:p>
        </w:tc>
        <w:tc>
          <w:tcPr>
            <w:tcW w:w="7453" w:type="dxa"/>
          </w:tcPr>
          <w:p w14:paraId="0F9BA4D9" w14:textId="7FF50602" w:rsidR="003561BD" w:rsidRPr="00C77FEF" w:rsidRDefault="003561BD" w:rsidP="003561BD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N</w:t>
            </w:r>
            <w:r w:rsidRPr="00C77FEF">
              <w:rPr>
                <w:rFonts w:eastAsia="Times New Roman"/>
                <w:sz w:val="22"/>
                <w:lang w:val="en-US"/>
              </w:rPr>
              <w:t xml:space="preserve">o less than 2.5 cm. (1 in) </w:t>
            </w:r>
            <w:r w:rsidRPr="00331B80">
              <w:rPr>
                <w:rFonts w:eastAsia="Times New Roman"/>
                <w:i/>
                <w:sz w:val="22"/>
                <w:lang w:val="en-US"/>
              </w:rPr>
              <w:t>(</w:t>
            </w:r>
            <w:r w:rsidR="007418A5">
              <w:rPr>
                <w:rFonts w:eastAsia="Times New Roman"/>
                <w:i/>
                <w:sz w:val="22"/>
                <w:lang w:val="en-US"/>
              </w:rPr>
              <w:t>pre-set</w:t>
            </w:r>
            <w:r w:rsidRPr="00331B80">
              <w:rPr>
                <w:rFonts w:eastAsia="Times New Roman"/>
                <w:i/>
                <w:sz w:val="22"/>
                <w:lang w:val="en-US"/>
              </w:rPr>
              <w:t xml:space="preserve"> in template)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9335652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2" w:type="dxa"/>
                <w:shd w:val="clear" w:color="auto" w:fill="DBE5F1"/>
              </w:tcPr>
              <w:p w14:paraId="610FD48C" w14:textId="77777777" w:rsidR="003561BD" w:rsidRDefault="003561BD" w:rsidP="003561BD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☒</w:t>
                </w:r>
              </w:p>
            </w:tc>
          </w:sdtContent>
        </w:sdt>
      </w:tr>
      <w:tr w:rsidR="003561BD" w14:paraId="5BA8DDD9" w14:textId="77777777" w:rsidTr="00C63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1144C9E1" w14:textId="77777777" w:rsidR="003561BD" w:rsidRDefault="003561BD" w:rsidP="003561BD">
            <w:pPr>
              <w:spacing w:before="20" w:after="20" w:line="360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Page Numbering</w:t>
            </w:r>
          </w:p>
        </w:tc>
        <w:tc>
          <w:tcPr>
            <w:tcW w:w="7453" w:type="dxa"/>
          </w:tcPr>
          <w:p w14:paraId="17016773" w14:textId="75F46AE4" w:rsidR="003561BD" w:rsidRPr="00C77FEF" w:rsidRDefault="003561BD" w:rsidP="003561BD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Pages numbered consecutively starting at Part 1 Statement of Fact</w:t>
            </w:r>
            <w:r>
              <w:rPr>
                <w:rFonts w:eastAsia="Times New Roman"/>
                <w:sz w:val="22"/>
                <w:lang w:val="en-US"/>
              </w:rPr>
              <w:t>s</w:t>
            </w:r>
            <w:r w:rsidRPr="00C77FEF">
              <w:rPr>
                <w:rFonts w:eastAsia="Times New Roman"/>
                <w:sz w:val="22"/>
                <w:lang w:val="en-US"/>
              </w:rPr>
              <w:t xml:space="preserve"> in factums</w:t>
            </w:r>
            <w:r>
              <w:rPr>
                <w:rFonts w:eastAsia="Times New Roman"/>
                <w:sz w:val="22"/>
                <w:lang w:val="en-US"/>
              </w:rPr>
              <w:t xml:space="preserve"> (or after table of contents in replies)</w:t>
            </w:r>
            <w:r w:rsidRPr="00C77FEF">
              <w:rPr>
                <w:rFonts w:eastAsia="Times New Roman"/>
                <w:sz w:val="22"/>
                <w:lang w:val="en-US"/>
              </w:rPr>
              <w:t xml:space="preserve"> </w:t>
            </w:r>
            <w:r w:rsidRPr="00331B80">
              <w:rPr>
                <w:rFonts w:eastAsia="Times New Roman"/>
                <w:i/>
                <w:sz w:val="22"/>
                <w:lang w:val="en-US"/>
              </w:rPr>
              <w:t>(</w:t>
            </w:r>
            <w:r w:rsidR="007418A5">
              <w:rPr>
                <w:rFonts w:eastAsia="Times New Roman"/>
                <w:i/>
                <w:sz w:val="22"/>
                <w:lang w:val="en-US"/>
              </w:rPr>
              <w:t>pre-set</w:t>
            </w:r>
            <w:r w:rsidRPr="00331B80">
              <w:rPr>
                <w:rFonts w:eastAsia="Times New Roman"/>
                <w:i/>
                <w:sz w:val="22"/>
                <w:lang w:val="en-US"/>
              </w:rPr>
              <w:t xml:space="preserve"> in template)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1927418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2" w:type="dxa"/>
                <w:shd w:val="clear" w:color="auto" w:fill="DBE5F1"/>
              </w:tcPr>
              <w:p w14:paraId="2BEA6EC9" w14:textId="77777777" w:rsidR="003561BD" w:rsidRDefault="003561BD" w:rsidP="003561BD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3561BD" w14:paraId="76409B49" w14:textId="77777777" w:rsidTr="00C63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7853BCF3" w14:textId="77777777" w:rsidR="003561BD" w:rsidRDefault="003561BD" w:rsidP="003561BD">
            <w:pPr>
              <w:spacing w:before="20" w:after="20" w:line="360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Paragraph numbering</w:t>
            </w:r>
          </w:p>
        </w:tc>
        <w:tc>
          <w:tcPr>
            <w:tcW w:w="7453" w:type="dxa"/>
          </w:tcPr>
          <w:p w14:paraId="3F849E6E" w14:textId="3CB5A9E2" w:rsidR="003561BD" w:rsidRPr="00C77FEF" w:rsidRDefault="003561BD" w:rsidP="003561BD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 xml:space="preserve">Paragraphs numbered consecutively starting at Part 1 </w:t>
            </w:r>
            <w:r>
              <w:rPr>
                <w:rFonts w:eastAsia="Times New Roman"/>
                <w:sz w:val="22"/>
                <w:lang w:val="en-US"/>
              </w:rPr>
              <w:t xml:space="preserve">Statement of Facts in factums (or after table of contents in replies) </w:t>
            </w:r>
            <w:r w:rsidRPr="00331B80">
              <w:rPr>
                <w:rFonts w:eastAsia="Times New Roman"/>
                <w:i/>
                <w:sz w:val="22"/>
                <w:lang w:val="en-US"/>
              </w:rPr>
              <w:t>(</w:t>
            </w:r>
            <w:r w:rsidR="007418A5">
              <w:rPr>
                <w:rFonts w:eastAsia="Times New Roman"/>
                <w:i/>
                <w:sz w:val="22"/>
                <w:lang w:val="en-US"/>
              </w:rPr>
              <w:t>pre-set</w:t>
            </w:r>
            <w:r w:rsidRPr="00331B80">
              <w:rPr>
                <w:rFonts w:eastAsia="Times New Roman"/>
                <w:i/>
                <w:sz w:val="22"/>
                <w:lang w:val="en-US"/>
              </w:rPr>
              <w:t xml:space="preserve"> in template)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18298646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2" w:type="dxa"/>
                <w:shd w:val="clear" w:color="auto" w:fill="DBE5F1"/>
              </w:tcPr>
              <w:p w14:paraId="5DBEA804" w14:textId="77777777" w:rsidR="003561BD" w:rsidRDefault="003561BD" w:rsidP="003561BD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3561BD" w14:paraId="4F7116B1" w14:textId="77777777" w:rsidTr="00C63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279226B3" w14:textId="77777777" w:rsidR="003561BD" w:rsidRDefault="003561BD" w:rsidP="003561BD">
            <w:pPr>
              <w:spacing w:before="20" w:after="20" w:line="360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Table of Contents</w:t>
            </w:r>
          </w:p>
        </w:tc>
        <w:tc>
          <w:tcPr>
            <w:tcW w:w="7453" w:type="dxa"/>
          </w:tcPr>
          <w:p w14:paraId="2CE35926" w14:textId="77777777" w:rsidR="003561BD" w:rsidRDefault="003561BD" w:rsidP="003561BD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Required and must be updated</w:t>
            </w:r>
            <w:r w:rsidRPr="00C77FEF">
              <w:rPr>
                <w:rFonts w:eastAsia="Times New Roman"/>
                <w:sz w:val="22"/>
                <w:lang w:val="en-US"/>
              </w:rPr>
              <w:t xml:space="preserve"> (see </w:t>
            </w:r>
            <w:r>
              <w:rPr>
                <w:rFonts w:eastAsia="Times New Roman"/>
                <w:sz w:val="22"/>
                <w:lang w:val="en-US"/>
              </w:rPr>
              <w:t>instructions in template</w:t>
            </w:r>
            <w:r w:rsidRPr="00C77FEF">
              <w:rPr>
                <w:rFonts w:eastAsia="Times New Roman"/>
                <w:sz w:val="22"/>
                <w:lang w:val="en-US"/>
              </w:rPr>
              <w:t>)</w:t>
            </w:r>
            <w:r>
              <w:rPr>
                <w:rFonts w:eastAsia="Times New Roman"/>
                <w:sz w:val="22"/>
                <w:lang w:val="en-US"/>
              </w:rPr>
              <w:t xml:space="preserve"> </w:t>
            </w:r>
          </w:p>
          <w:p w14:paraId="28DFE285" w14:textId="20432316" w:rsidR="003561BD" w:rsidRPr="00C77FEF" w:rsidRDefault="003561BD" w:rsidP="003561BD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331B80">
              <w:rPr>
                <w:rFonts w:eastAsia="Times New Roman"/>
                <w:i/>
                <w:sz w:val="22"/>
                <w:lang w:val="en-US"/>
              </w:rPr>
              <w:t>(</w:t>
            </w:r>
            <w:r w:rsidR="007418A5">
              <w:rPr>
                <w:rFonts w:eastAsia="Times New Roman"/>
                <w:i/>
                <w:sz w:val="22"/>
                <w:lang w:val="en-US"/>
              </w:rPr>
              <w:t>pre-set</w:t>
            </w:r>
            <w:r w:rsidRPr="00331B80">
              <w:rPr>
                <w:rFonts w:eastAsia="Times New Roman"/>
                <w:i/>
                <w:sz w:val="22"/>
                <w:lang w:val="en-US"/>
              </w:rPr>
              <w:t xml:space="preserve"> in template)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18345934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2" w:type="dxa"/>
                <w:shd w:val="clear" w:color="auto" w:fill="DBE5F1"/>
              </w:tcPr>
              <w:p w14:paraId="3001C862" w14:textId="77777777" w:rsidR="003561BD" w:rsidRDefault="003561BD" w:rsidP="003561BD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175220A2" w14:textId="59E97726" w:rsidR="00BA761C" w:rsidRDefault="00BA761C" w:rsidP="00BA761C">
      <w:pPr>
        <w:spacing w:after="200" w:line="276" w:lineRule="auto"/>
        <w:rPr>
          <w:rFonts w:eastAsiaTheme="majorEastAsia" w:cstheme="majorBidi"/>
          <w:b/>
          <w:bCs/>
          <w:color w:val="548DD4" w:themeColor="text2" w:themeTint="99"/>
          <w:sz w:val="26"/>
          <w:szCs w:val="26"/>
        </w:rPr>
      </w:pPr>
    </w:p>
    <w:p w14:paraId="44BAA26B" w14:textId="77777777" w:rsidR="00BA761C" w:rsidRDefault="00BA761C" w:rsidP="00BA761C">
      <w:pPr>
        <w:pStyle w:val="Heading2"/>
      </w:pPr>
      <w:r>
        <w:t>3.2 Paper Factum Requirements</w:t>
      </w:r>
    </w:p>
    <w:p w14:paraId="46F5CC38" w14:textId="77777777" w:rsidR="00BA761C" w:rsidRPr="008B3D58" w:rsidRDefault="00BA761C" w:rsidP="00BA761C">
      <w:r>
        <w:t>The below procedures must be followed when submitting three (3) paper factums or replies for the Court.</w:t>
      </w:r>
    </w:p>
    <w:p w14:paraId="5EA86904" w14:textId="77777777" w:rsidR="00BA761C" w:rsidRDefault="00BA761C" w:rsidP="00BA761C"/>
    <w:tbl>
      <w:tblPr>
        <w:tblStyle w:val="LightList-Accent1"/>
        <w:tblW w:w="11016" w:type="dxa"/>
        <w:tblLook w:val="04A0" w:firstRow="1" w:lastRow="0" w:firstColumn="1" w:lastColumn="0" w:noHBand="0" w:noVBand="1"/>
      </w:tblPr>
      <w:tblGrid>
        <w:gridCol w:w="1466"/>
        <w:gridCol w:w="8196"/>
        <w:gridCol w:w="1354"/>
      </w:tblGrid>
      <w:tr w:rsidR="00BA761C" w:rsidRPr="00C77FEF" w14:paraId="09D84B14" w14:textId="77777777" w:rsidTr="00C63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7DD1B523" w14:textId="77777777" w:rsidR="00BA761C" w:rsidRPr="00C77FEF" w:rsidRDefault="00BA761C" w:rsidP="00C63367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Format</w:t>
            </w:r>
          </w:p>
        </w:tc>
        <w:tc>
          <w:tcPr>
            <w:tcW w:w="8196" w:type="dxa"/>
          </w:tcPr>
          <w:p w14:paraId="711EF520" w14:textId="77777777" w:rsidR="00BA761C" w:rsidRPr="00C77FEF" w:rsidRDefault="00BA761C" w:rsidP="00C63367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1354" w:type="dxa"/>
            <w:tcBorders>
              <w:bottom w:val="single" w:sz="8" w:space="0" w:color="4F81BD" w:themeColor="accent1"/>
            </w:tcBorders>
          </w:tcPr>
          <w:p w14:paraId="4BAEBEBE" w14:textId="77777777" w:rsidR="00BA761C" w:rsidRPr="00C77FEF" w:rsidRDefault="00BA761C" w:rsidP="00C63367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BA761C" w:rsidRPr="00C77FEF" w14:paraId="5D51A6DA" w14:textId="77777777" w:rsidTr="00C63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49C4FFC1" w14:textId="77777777" w:rsidR="00BA761C" w:rsidRDefault="00BA761C" w:rsidP="00C63367">
            <w:pPr>
              <w:spacing w:before="20" w:after="20" w:line="360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Cover and Back Page </w:t>
            </w:r>
            <w:r w:rsidRPr="00690AE7">
              <w:rPr>
                <w:rFonts w:eastAsia="Times New Roman"/>
                <w:sz w:val="22"/>
                <w:lang w:val="en-US"/>
              </w:rPr>
              <w:t>Colours</w:t>
            </w:r>
          </w:p>
        </w:tc>
        <w:tc>
          <w:tcPr>
            <w:tcW w:w="819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67"/>
              <w:gridCol w:w="1294"/>
            </w:tblGrid>
            <w:tr w:rsidR="00BA761C" w:rsidRPr="00C77FEF" w14:paraId="343AFA3B" w14:textId="77777777" w:rsidTr="00C63367">
              <w:tc>
                <w:tcPr>
                  <w:tcW w:w="6467" w:type="dxa"/>
                  <w:shd w:val="clear" w:color="auto" w:fill="C6D9F1" w:themeFill="text2" w:themeFillTint="33"/>
                </w:tcPr>
                <w:p w14:paraId="25945F83" w14:textId="77777777" w:rsidR="00BA761C" w:rsidRPr="00C77FEF" w:rsidRDefault="00BA761C" w:rsidP="00C63367">
                  <w:pPr>
                    <w:spacing w:before="20" w:after="20" w:line="360" w:lineRule="auto"/>
                    <w:rPr>
                      <w:rFonts w:eastAsia="Times New Roman"/>
                      <w:b/>
                      <w:bCs/>
                      <w:sz w:val="22"/>
                      <w:lang w:val="en-US"/>
                    </w:rPr>
                  </w:pPr>
                  <w:r>
                    <w:rPr>
                      <w:rFonts w:eastAsia="Times New Roman"/>
                      <w:b/>
                      <w:bCs/>
                      <w:sz w:val="22"/>
                      <w:lang w:val="en-US"/>
                    </w:rPr>
                    <w:t>Factum</w:t>
                  </w:r>
                  <w:r w:rsidRPr="00C77FEF">
                    <w:rPr>
                      <w:rFonts w:eastAsia="Times New Roman"/>
                      <w:b/>
                      <w:bCs/>
                      <w:sz w:val="22"/>
                      <w:lang w:val="en-US"/>
                    </w:rPr>
                    <w:t xml:space="preserve"> Type</w:t>
                  </w:r>
                </w:p>
              </w:tc>
              <w:tc>
                <w:tcPr>
                  <w:tcW w:w="1294" w:type="dxa"/>
                  <w:shd w:val="clear" w:color="auto" w:fill="C6D9F1" w:themeFill="text2" w:themeFillTint="33"/>
                </w:tcPr>
                <w:p w14:paraId="4820FA9B" w14:textId="77777777" w:rsidR="00BA761C" w:rsidRPr="00C77FEF" w:rsidRDefault="00BA761C" w:rsidP="00C63367">
                  <w:pPr>
                    <w:spacing w:before="20" w:after="20" w:line="360" w:lineRule="auto"/>
                    <w:rPr>
                      <w:rFonts w:eastAsia="Times New Roman"/>
                      <w:b/>
                      <w:bCs/>
                      <w:sz w:val="22"/>
                      <w:lang w:val="en-US"/>
                    </w:rPr>
                  </w:pPr>
                  <w:r w:rsidRPr="00C77FEF">
                    <w:rPr>
                      <w:rFonts w:eastAsia="Times New Roman"/>
                      <w:b/>
                      <w:bCs/>
                      <w:sz w:val="22"/>
                      <w:lang w:val="en-US"/>
                    </w:rPr>
                    <w:t xml:space="preserve">Colour </w:t>
                  </w:r>
                </w:p>
              </w:tc>
            </w:tr>
            <w:tr w:rsidR="00BA761C" w:rsidRPr="00C77FEF" w14:paraId="4C5760AF" w14:textId="77777777" w:rsidTr="00C63367">
              <w:tc>
                <w:tcPr>
                  <w:tcW w:w="6467" w:type="dxa"/>
                </w:tcPr>
                <w:p w14:paraId="559E6ED1" w14:textId="77777777" w:rsidR="00BA761C" w:rsidRPr="00C77FEF" w:rsidRDefault="00BA761C" w:rsidP="00C63367">
                  <w:pPr>
                    <w:spacing w:before="20" w:after="20" w:line="360" w:lineRule="auto"/>
                    <w:rPr>
                      <w:rFonts w:eastAsia="Times New Roman"/>
                      <w:bCs/>
                      <w:sz w:val="22"/>
                      <w:lang w:val="en-US"/>
                    </w:rPr>
                  </w:pPr>
                  <w:r w:rsidRPr="00BB7651">
                    <w:rPr>
                      <w:rFonts w:eastAsia="Times New Roman"/>
                      <w:b/>
                      <w:bCs/>
                      <w:sz w:val="22"/>
                      <w:lang w:val="en-US"/>
                    </w:rPr>
                    <w:t>Appellant’s</w:t>
                  </w:r>
                  <w:r w:rsidRPr="00C77FEF">
                    <w:rPr>
                      <w:rFonts w:eastAsia="Times New Roman"/>
                      <w:bCs/>
                      <w:sz w:val="22"/>
                      <w:lang w:val="en-US"/>
                    </w:rPr>
                    <w:t xml:space="preserve"> Factum</w:t>
                  </w:r>
                  <w:r>
                    <w:rPr>
                      <w:rFonts w:eastAsia="Times New Roman"/>
                      <w:bCs/>
                      <w:sz w:val="22"/>
                      <w:lang w:val="en-US"/>
                    </w:rPr>
                    <w:t xml:space="preserve">, Reply, Cross Appeal Response </w:t>
                  </w:r>
                </w:p>
              </w:tc>
              <w:tc>
                <w:tcPr>
                  <w:tcW w:w="1294" w:type="dxa"/>
                </w:tcPr>
                <w:p w14:paraId="3A0E2968" w14:textId="77777777" w:rsidR="00BA761C" w:rsidRPr="00C77FEF" w:rsidRDefault="00BA761C" w:rsidP="00C63367">
                  <w:pPr>
                    <w:spacing w:before="20" w:after="20" w:line="360" w:lineRule="auto"/>
                    <w:rPr>
                      <w:rFonts w:eastAsia="Times New Roman"/>
                      <w:bCs/>
                      <w:sz w:val="22"/>
                      <w:lang w:val="en-US"/>
                    </w:rPr>
                  </w:pPr>
                  <w:r w:rsidRPr="00C77FEF">
                    <w:rPr>
                      <w:rFonts w:eastAsia="Times New Roman"/>
                      <w:bCs/>
                      <w:sz w:val="22"/>
                      <w:lang w:val="en-US"/>
                    </w:rPr>
                    <w:t>Buff</w:t>
                  </w:r>
                </w:p>
              </w:tc>
            </w:tr>
            <w:tr w:rsidR="00BA761C" w:rsidRPr="00C77FEF" w14:paraId="54098B5A" w14:textId="77777777" w:rsidTr="00C63367">
              <w:tc>
                <w:tcPr>
                  <w:tcW w:w="6467" w:type="dxa"/>
                </w:tcPr>
                <w:p w14:paraId="4F24F49D" w14:textId="77777777" w:rsidR="00BA761C" w:rsidRPr="00C77FEF" w:rsidRDefault="00BA761C" w:rsidP="00C63367">
                  <w:pPr>
                    <w:spacing w:before="20" w:after="20" w:line="360" w:lineRule="auto"/>
                    <w:rPr>
                      <w:rFonts w:eastAsia="Times New Roman"/>
                      <w:bCs/>
                      <w:sz w:val="22"/>
                      <w:lang w:val="en-US"/>
                    </w:rPr>
                  </w:pPr>
                  <w:r w:rsidRPr="00BB7651">
                    <w:rPr>
                      <w:rFonts w:eastAsia="Times New Roman"/>
                      <w:b/>
                      <w:bCs/>
                      <w:sz w:val="22"/>
                      <w:lang w:val="en-US"/>
                    </w:rPr>
                    <w:t>Respondent’s</w:t>
                  </w:r>
                  <w:r>
                    <w:rPr>
                      <w:rFonts w:eastAsia="Times New Roman"/>
                      <w:bCs/>
                      <w:sz w:val="22"/>
                      <w:lang w:val="en-US"/>
                    </w:rPr>
                    <w:t xml:space="preserve"> Factum, </w:t>
                  </w:r>
                  <w:r w:rsidRPr="00C77FEF">
                    <w:rPr>
                      <w:rFonts w:eastAsia="Times New Roman"/>
                      <w:bCs/>
                      <w:sz w:val="22"/>
                      <w:lang w:val="en-US"/>
                    </w:rPr>
                    <w:t>Cross Appeal Factum</w:t>
                  </w:r>
                  <w:r>
                    <w:rPr>
                      <w:rFonts w:eastAsia="Times New Roman"/>
                      <w:bCs/>
                      <w:sz w:val="22"/>
                      <w:lang w:val="en-US"/>
                    </w:rPr>
                    <w:t xml:space="preserve">, </w:t>
                  </w:r>
                  <w:r w:rsidRPr="00C77FEF">
                    <w:rPr>
                      <w:rFonts w:eastAsia="Times New Roman"/>
                      <w:bCs/>
                      <w:sz w:val="22"/>
                      <w:lang w:val="en-US"/>
                    </w:rPr>
                    <w:t>Cross Appeal Reply</w:t>
                  </w:r>
                  <w:r>
                    <w:rPr>
                      <w:rFonts w:eastAsia="Times New Roman"/>
                      <w:bCs/>
                      <w:sz w:val="22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294" w:type="dxa"/>
                </w:tcPr>
                <w:p w14:paraId="57C8F91C" w14:textId="77777777" w:rsidR="00BA761C" w:rsidRPr="00C77FEF" w:rsidRDefault="00BA761C" w:rsidP="00C63367">
                  <w:pPr>
                    <w:spacing w:before="20" w:after="20" w:line="360" w:lineRule="auto"/>
                    <w:rPr>
                      <w:rFonts w:eastAsia="Times New Roman"/>
                      <w:bCs/>
                      <w:sz w:val="22"/>
                      <w:lang w:val="en-US"/>
                    </w:rPr>
                  </w:pPr>
                  <w:r w:rsidRPr="00C77FEF">
                    <w:rPr>
                      <w:rFonts w:eastAsia="Times New Roman"/>
                      <w:bCs/>
                      <w:sz w:val="22"/>
                      <w:lang w:val="en-US"/>
                    </w:rPr>
                    <w:t>Green</w:t>
                  </w:r>
                </w:p>
              </w:tc>
            </w:tr>
            <w:tr w:rsidR="00BA761C" w:rsidRPr="00C77FEF" w14:paraId="27C354A4" w14:textId="77777777" w:rsidTr="00C63367">
              <w:tc>
                <w:tcPr>
                  <w:tcW w:w="6467" w:type="dxa"/>
                </w:tcPr>
                <w:p w14:paraId="0D33CFEB" w14:textId="77777777" w:rsidR="00BA761C" w:rsidRPr="00C77FEF" w:rsidRDefault="00BA761C" w:rsidP="00C63367">
                  <w:pPr>
                    <w:spacing w:before="20" w:after="20" w:line="360" w:lineRule="auto"/>
                    <w:rPr>
                      <w:rFonts w:eastAsia="Times New Roman"/>
                      <w:bCs/>
                      <w:sz w:val="22"/>
                      <w:lang w:val="en-US"/>
                    </w:rPr>
                  </w:pPr>
                  <w:r w:rsidRPr="00BB7651">
                    <w:rPr>
                      <w:rFonts w:eastAsia="Times New Roman"/>
                      <w:b/>
                      <w:bCs/>
                      <w:sz w:val="22"/>
                      <w:lang w:val="en-US"/>
                    </w:rPr>
                    <w:t>Intervener’s</w:t>
                  </w:r>
                  <w:r w:rsidRPr="00C77FEF">
                    <w:rPr>
                      <w:rFonts w:eastAsia="Times New Roman"/>
                      <w:bCs/>
                      <w:sz w:val="22"/>
                      <w:lang w:val="en-US"/>
                    </w:rPr>
                    <w:t xml:space="preserve"> Factum</w:t>
                  </w:r>
                </w:p>
              </w:tc>
              <w:tc>
                <w:tcPr>
                  <w:tcW w:w="1294" w:type="dxa"/>
                </w:tcPr>
                <w:p w14:paraId="17BC2425" w14:textId="77777777" w:rsidR="00BA761C" w:rsidRPr="00C77FEF" w:rsidRDefault="00BA761C" w:rsidP="00C63367">
                  <w:pPr>
                    <w:spacing w:before="20" w:after="20" w:line="360" w:lineRule="auto"/>
                    <w:rPr>
                      <w:rFonts w:eastAsia="Times New Roman"/>
                      <w:bCs/>
                      <w:sz w:val="22"/>
                      <w:lang w:val="en-US"/>
                    </w:rPr>
                  </w:pPr>
                  <w:r w:rsidRPr="00C77FEF">
                    <w:rPr>
                      <w:rFonts w:eastAsia="Times New Roman"/>
                      <w:bCs/>
                      <w:sz w:val="22"/>
                      <w:lang w:val="en-US"/>
                    </w:rPr>
                    <w:t xml:space="preserve">Yellow </w:t>
                  </w:r>
                </w:p>
              </w:tc>
            </w:tr>
          </w:tbl>
          <w:p w14:paraId="0B92F012" w14:textId="77777777" w:rsidR="00BA761C" w:rsidRPr="00C77FEF" w:rsidRDefault="00BA761C" w:rsidP="00C63367">
            <w:pPr>
              <w:spacing w:before="20" w:after="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</w:p>
        </w:tc>
        <w:sdt>
          <w:sdtPr>
            <w:rPr>
              <w:rFonts w:eastAsia="Times New Roman"/>
              <w:b/>
              <w:bCs/>
              <w:sz w:val="22"/>
              <w:lang w:val="en-US"/>
            </w:rPr>
            <w:id w:val="225255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4" w:type="dxa"/>
                <w:shd w:val="clear" w:color="auto" w:fill="DBE5F1" w:themeFill="accent1" w:themeFillTint="33"/>
              </w:tcPr>
              <w:p w14:paraId="1F10A9E0" w14:textId="77777777" w:rsidR="00BA761C" w:rsidRPr="00C77FEF" w:rsidRDefault="00BA761C" w:rsidP="00C63367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b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0396E58D" w14:textId="77777777" w:rsidR="007418A5" w:rsidRDefault="007418A5">
      <w:r>
        <w:rPr>
          <w:b/>
          <w:bCs/>
        </w:rPr>
        <w:br w:type="page"/>
      </w:r>
    </w:p>
    <w:tbl>
      <w:tblPr>
        <w:tblStyle w:val="LightList-Accent1"/>
        <w:tblW w:w="11016" w:type="dxa"/>
        <w:tblLook w:val="04A0" w:firstRow="1" w:lastRow="0" w:firstColumn="1" w:lastColumn="0" w:noHBand="0" w:noVBand="1"/>
      </w:tblPr>
      <w:tblGrid>
        <w:gridCol w:w="1466"/>
        <w:gridCol w:w="8196"/>
        <w:gridCol w:w="1354"/>
      </w:tblGrid>
      <w:tr w:rsidR="002469DF" w:rsidRPr="00C77FEF" w14:paraId="02252954" w14:textId="77777777" w:rsidTr="00246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26A55D85" w14:textId="61A4AE42" w:rsidR="002469DF" w:rsidRDefault="002469DF" w:rsidP="002469DF">
            <w:pPr>
              <w:spacing w:before="20" w:after="20" w:line="360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  <w:lang w:val="en-US"/>
              </w:rPr>
              <w:lastRenderedPageBreak/>
              <w:t>Format</w:t>
            </w:r>
          </w:p>
        </w:tc>
        <w:tc>
          <w:tcPr>
            <w:tcW w:w="8196" w:type="dxa"/>
            <w:shd w:val="clear" w:color="auto" w:fill="4F81BD"/>
          </w:tcPr>
          <w:p w14:paraId="31016D7E" w14:textId="05BDFEE9" w:rsidR="002469DF" w:rsidRDefault="002469DF" w:rsidP="002469DF">
            <w:pPr>
              <w:spacing w:before="20" w:after="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1354" w:type="dxa"/>
            <w:tcBorders>
              <w:bottom w:val="single" w:sz="8" w:space="0" w:color="4F81BD" w:themeColor="accent1"/>
            </w:tcBorders>
            <w:shd w:val="clear" w:color="auto" w:fill="4F81BD"/>
          </w:tcPr>
          <w:p w14:paraId="1ED23AC4" w14:textId="64E8D775" w:rsidR="002469DF" w:rsidRDefault="002469DF" w:rsidP="002469DF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2469DF" w:rsidRPr="00C77FEF" w14:paraId="4964266F" w14:textId="77777777" w:rsidTr="005D1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4F506380" w14:textId="77777777" w:rsidR="002469DF" w:rsidRDefault="002469DF" w:rsidP="002469DF">
            <w:pPr>
              <w:spacing w:before="20" w:after="20" w:line="360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 xml:space="preserve">Binding </w:t>
            </w:r>
          </w:p>
          <w:p w14:paraId="25FE4F6A" w14:textId="5A0603AF" w:rsidR="002469DF" w:rsidRPr="00C77FEF" w:rsidRDefault="002469DF" w:rsidP="002469DF">
            <w:pPr>
              <w:spacing w:before="20" w:after="20" w:line="360" w:lineRule="auto"/>
              <w:rPr>
                <w:rFonts w:eastAsia="Times New Roman"/>
                <w:sz w:val="22"/>
              </w:rPr>
            </w:pPr>
            <w:proofErr w:type="spellStart"/>
            <w:r>
              <w:rPr>
                <w:rFonts w:eastAsia="Times New Roman"/>
                <w:sz w:val="22"/>
              </w:rPr>
              <w:t>Cerlox</w:t>
            </w:r>
            <w:proofErr w:type="spellEnd"/>
          </w:p>
        </w:tc>
        <w:tc>
          <w:tcPr>
            <w:tcW w:w="8196" w:type="dxa"/>
          </w:tcPr>
          <w:p w14:paraId="33C836C7" w14:textId="25AE6298" w:rsidR="002469DF" w:rsidRPr="00C77FEF" w:rsidRDefault="002469DF" w:rsidP="002469DF">
            <w:pPr>
              <w:spacing w:before="20" w:after="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2"/>
              </w:rPr>
            </w:pPr>
            <w:r>
              <w:rPr>
                <w:rFonts w:eastAsia="Times New Roman"/>
                <w:sz w:val="22"/>
              </w:rPr>
              <w:t>The factum or reply</w:t>
            </w:r>
            <w:r w:rsidRPr="00C77FEF">
              <w:rPr>
                <w:rFonts w:eastAsia="Times New Roman"/>
                <w:sz w:val="22"/>
              </w:rPr>
              <w:t xml:space="preserve"> will open like a book to </w:t>
            </w:r>
            <w:r>
              <w:rPr>
                <w:rFonts w:eastAsia="Times New Roman"/>
                <w:sz w:val="22"/>
              </w:rPr>
              <w:t>a duplicate of the</w:t>
            </w:r>
            <w:r w:rsidRPr="00C77FEF">
              <w:rPr>
                <w:rFonts w:eastAsia="Times New Roman"/>
                <w:sz w:val="22"/>
              </w:rPr>
              <w:t xml:space="preserve"> printed </w:t>
            </w:r>
            <w:r>
              <w:rPr>
                <w:rFonts w:eastAsia="Times New Roman"/>
                <w:sz w:val="22"/>
              </w:rPr>
              <w:t xml:space="preserve">colour </w:t>
            </w:r>
            <w:r w:rsidRPr="00C77FEF">
              <w:rPr>
                <w:rFonts w:eastAsia="Times New Roman"/>
                <w:sz w:val="22"/>
              </w:rPr>
              <w:t xml:space="preserve">cover page </w:t>
            </w:r>
            <w:r>
              <w:rPr>
                <w:rFonts w:eastAsia="Times New Roman"/>
                <w:sz w:val="22"/>
              </w:rPr>
              <w:t>then</w:t>
            </w:r>
            <w:r w:rsidRPr="00C77FEF">
              <w:rPr>
                <w:rFonts w:eastAsia="Times New Roman"/>
                <w:sz w:val="22"/>
              </w:rPr>
              <w:t xml:space="preserve"> </w:t>
            </w:r>
            <w:r>
              <w:rPr>
                <w:rFonts w:eastAsia="Times New Roman"/>
                <w:sz w:val="22"/>
              </w:rPr>
              <w:t xml:space="preserve">followed by the </w:t>
            </w:r>
            <w:r w:rsidRPr="00C77FEF">
              <w:rPr>
                <w:rFonts w:eastAsia="Times New Roman"/>
                <w:sz w:val="22"/>
              </w:rPr>
              <w:t xml:space="preserve">table of contents. </w:t>
            </w:r>
          </w:p>
          <w:p w14:paraId="22EA40D8" w14:textId="77777777" w:rsidR="002469DF" w:rsidRPr="00C77FEF" w:rsidRDefault="002469DF" w:rsidP="002469DF">
            <w:pPr>
              <w:spacing w:before="20" w:after="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</w:rPr>
              <w:t>Remaining pages with text will be on the left side of the b</w:t>
            </w:r>
            <w:r>
              <w:rPr>
                <w:rFonts w:eastAsia="Times New Roman"/>
                <w:sz w:val="22"/>
              </w:rPr>
              <w:t>inding</w:t>
            </w:r>
            <w:r w:rsidRPr="00C77FEF">
              <w:rPr>
                <w:rFonts w:eastAsia="Times New Roman"/>
                <w:sz w:val="22"/>
              </w:rPr>
              <w:t xml:space="preserve"> with blank pages on the right side for judges to make notes.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7255"/>
            </w:tblGrid>
            <w:tr w:rsidR="002469DF" w:rsidRPr="00C77FEF" w14:paraId="27BA651F" w14:textId="77777777" w:rsidTr="00ED3EBE">
              <w:tc>
                <w:tcPr>
                  <w:tcW w:w="715" w:type="dxa"/>
                  <w:shd w:val="clear" w:color="auto" w:fill="C6D9F1" w:themeFill="text2" w:themeFillTint="33"/>
                </w:tcPr>
                <w:p w14:paraId="0FC65C10" w14:textId="77777777" w:rsidR="002469DF" w:rsidRPr="00C77FEF" w:rsidRDefault="002469DF" w:rsidP="002469DF">
                  <w:pPr>
                    <w:spacing w:line="360" w:lineRule="auto"/>
                    <w:rPr>
                      <w:b/>
                      <w:sz w:val="22"/>
                    </w:rPr>
                  </w:pPr>
                  <w:r w:rsidRPr="00C77FEF">
                    <w:rPr>
                      <w:b/>
                      <w:sz w:val="22"/>
                    </w:rPr>
                    <w:t>Step</w:t>
                  </w:r>
                </w:p>
              </w:tc>
              <w:tc>
                <w:tcPr>
                  <w:tcW w:w="7277" w:type="dxa"/>
                  <w:shd w:val="clear" w:color="auto" w:fill="C6D9F1" w:themeFill="text2" w:themeFillTint="33"/>
                </w:tcPr>
                <w:p w14:paraId="47C69120" w14:textId="77777777" w:rsidR="002469DF" w:rsidRPr="00C77FEF" w:rsidRDefault="002469DF" w:rsidP="002469DF">
                  <w:pPr>
                    <w:spacing w:line="360" w:lineRule="auto"/>
                    <w:rPr>
                      <w:b/>
                      <w:sz w:val="22"/>
                    </w:rPr>
                  </w:pPr>
                  <w:r w:rsidRPr="00C77FEF">
                    <w:rPr>
                      <w:b/>
                      <w:sz w:val="22"/>
                    </w:rPr>
                    <w:t>Action</w:t>
                  </w:r>
                </w:p>
              </w:tc>
            </w:tr>
            <w:tr w:rsidR="002469DF" w:rsidRPr="00C77FEF" w14:paraId="2B70FDBB" w14:textId="77777777" w:rsidTr="00ED3EBE">
              <w:tc>
                <w:tcPr>
                  <w:tcW w:w="715" w:type="dxa"/>
                  <w:shd w:val="clear" w:color="auto" w:fill="C6D9F1" w:themeFill="text2" w:themeFillTint="33"/>
                </w:tcPr>
                <w:p w14:paraId="34C630B4" w14:textId="77777777" w:rsidR="002469DF" w:rsidRPr="00C77FEF" w:rsidRDefault="002469DF" w:rsidP="002469DF">
                  <w:pPr>
                    <w:spacing w:line="360" w:lineRule="auto"/>
                    <w:rPr>
                      <w:sz w:val="22"/>
                    </w:rPr>
                  </w:pPr>
                  <w:r w:rsidRPr="00C77FEF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7277" w:type="dxa"/>
                </w:tcPr>
                <w:p w14:paraId="32472615" w14:textId="77777777" w:rsidR="002469DF" w:rsidRDefault="002469DF" w:rsidP="002469DF">
                  <w:pPr>
                    <w:rPr>
                      <w:sz w:val="22"/>
                    </w:rPr>
                  </w:pPr>
                  <w:r w:rsidRPr="00C77FEF">
                    <w:rPr>
                      <w:sz w:val="22"/>
                    </w:rPr>
                    <w:t xml:space="preserve">Print cover page </w:t>
                  </w:r>
                  <w:r>
                    <w:rPr>
                      <w:sz w:val="22"/>
                    </w:rPr>
                    <w:t xml:space="preserve">only </w:t>
                  </w:r>
                  <w:r w:rsidRPr="00C77FEF">
                    <w:rPr>
                      <w:sz w:val="22"/>
                    </w:rPr>
                    <w:t>on to colour paper and set aside with same colour back page.</w:t>
                  </w:r>
                </w:p>
                <w:p w14:paraId="6E8CD269" w14:textId="77777777" w:rsidR="002469DF" w:rsidRPr="00C77FEF" w:rsidRDefault="002469DF" w:rsidP="002469DF">
                  <w:pPr>
                    <w:rPr>
                      <w:sz w:val="22"/>
                    </w:rPr>
                  </w:pPr>
                </w:p>
              </w:tc>
            </w:tr>
            <w:tr w:rsidR="002469DF" w:rsidRPr="00C77FEF" w14:paraId="66878CEC" w14:textId="77777777" w:rsidTr="00ED3EBE">
              <w:tc>
                <w:tcPr>
                  <w:tcW w:w="715" w:type="dxa"/>
                  <w:shd w:val="clear" w:color="auto" w:fill="C6D9F1" w:themeFill="text2" w:themeFillTint="33"/>
                </w:tcPr>
                <w:p w14:paraId="28C2C4E1" w14:textId="77777777" w:rsidR="002469DF" w:rsidRPr="00C77FEF" w:rsidRDefault="002469DF" w:rsidP="002469DF">
                  <w:pPr>
                    <w:spacing w:line="360" w:lineRule="auto"/>
                    <w:rPr>
                      <w:sz w:val="22"/>
                    </w:rPr>
                  </w:pPr>
                  <w:r w:rsidRPr="00C77FEF">
                    <w:rPr>
                      <w:sz w:val="22"/>
                    </w:rPr>
                    <w:t>2</w:t>
                  </w:r>
                </w:p>
              </w:tc>
              <w:tc>
                <w:tcPr>
                  <w:tcW w:w="7277" w:type="dxa"/>
                </w:tcPr>
                <w:p w14:paraId="5307AC53" w14:textId="77777777" w:rsidR="002469DF" w:rsidRDefault="002469DF" w:rsidP="002469DF">
                  <w:pPr>
                    <w:rPr>
                      <w:sz w:val="22"/>
                    </w:rPr>
                  </w:pPr>
                  <w:r w:rsidRPr="00C77FEF">
                    <w:rPr>
                      <w:sz w:val="22"/>
                    </w:rPr>
                    <w:t xml:space="preserve">Print entire factum single-sided. </w:t>
                  </w:r>
                </w:p>
                <w:p w14:paraId="686ADC05" w14:textId="77777777" w:rsidR="002469DF" w:rsidRPr="00C77FEF" w:rsidRDefault="002469DF" w:rsidP="002469DF">
                  <w:pPr>
                    <w:rPr>
                      <w:sz w:val="22"/>
                    </w:rPr>
                  </w:pPr>
                </w:p>
              </w:tc>
            </w:tr>
            <w:tr w:rsidR="002469DF" w:rsidRPr="00C77FEF" w14:paraId="27B65F64" w14:textId="77777777" w:rsidTr="00ED3EBE">
              <w:tc>
                <w:tcPr>
                  <w:tcW w:w="715" w:type="dxa"/>
                  <w:shd w:val="clear" w:color="auto" w:fill="C6D9F1" w:themeFill="text2" w:themeFillTint="33"/>
                </w:tcPr>
                <w:p w14:paraId="79362328" w14:textId="77777777" w:rsidR="002469DF" w:rsidRPr="00C77FEF" w:rsidRDefault="002469DF" w:rsidP="002469DF">
                  <w:pPr>
                    <w:spacing w:line="360" w:lineRule="auto"/>
                    <w:rPr>
                      <w:sz w:val="22"/>
                    </w:rPr>
                  </w:pPr>
                  <w:r w:rsidRPr="00C77FEF">
                    <w:rPr>
                      <w:sz w:val="22"/>
                    </w:rPr>
                    <w:t>3</w:t>
                  </w:r>
                </w:p>
              </w:tc>
              <w:tc>
                <w:tcPr>
                  <w:tcW w:w="7277" w:type="dxa"/>
                </w:tcPr>
                <w:p w14:paraId="2CEFA52D" w14:textId="77777777" w:rsidR="002469DF" w:rsidRDefault="002469DF" w:rsidP="002469DF">
                  <w:pPr>
                    <w:rPr>
                      <w:sz w:val="22"/>
                    </w:rPr>
                  </w:pPr>
                  <w:r w:rsidRPr="00C77FEF">
                    <w:rPr>
                      <w:sz w:val="22"/>
                    </w:rPr>
                    <w:t>Re</w:t>
                  </w:r>
                  <w:r>
                    <w:rPr>
                      <w:sz w:val="22"/>
                    </w:rPr>
                    <w:t>move the white cover page and table of contents</w:t>
                  </w:r>
                  <w:r w:rsidRPr="00C77FEF">
                    <w:rPr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then</w:t>
                  </w:r>
                  <w:r w:rsidRPr="00C77FEF">
                    <w:rPr>
                      <w:sz w:val="22"/>
                    </w:rPr>
                    <w:t xml:space="preserve"> set aside (you will need these later.)</w:t>
                  </w:r>
                </w:p>
                <w:p w14:paraId="00A07BB4" w14:textId="77777777" w:rsidR="002469DF" w:rsidRPr="00C77FEF" w:rsidRDefault="002469DF" w:rsidP="002469DF">
                  <w:pPr>
                    <w:rPr>
                      <w:sz w:val="22"/>
                    </w:rPr>
                  </w:pPr>
                </w:p>
              </w:tc>
            </w:tr>
            <w:tr w:rsidR="002469DF" w:rsidRPr="00C77FEF" w14:paraId="51386C9D" w14:textId="77777777" w:rsidTr="00ED3EBE">
              <w:trPr>
                <w:trHeight w:val="197"/>
              </w:trPr>
              <w:tc>
                <w:tcPr>
                  <w:tcW w:w="715" w:type="dxa"/>
                  <w:shd w:val="clear" w:color="auto" w:fill="C6D9F1" w:themeFill="text2" w:themeFillTint="33"/>
                </w:tcPr>
                <w:p w14:paraId="1A763F3F" w14:textId="77777777" w:rsidR="002469DF" w:rsidRPr="00C77FEF" w:rsidRDefault="002469DF" w:rsidP="002469DF">
                  <w:pPr>
                    <w:spacing w:line="360" w:lineRule="auto"/>
                    <w:rPr>
                      <w:sz w:val="22"/>
                    </w:rPr>
                  </w:pPr>
                </w:p>
              </w:tc>
              <w:tc>
                <w:tcPr>
                  <w:tcW w:w="7277" w:type="dxa"/>
                  <w:shd w:val="clear" w:color="auto" w:fill="C6D9F1" w:themeFill="text2" w:themeFillTint="33"/>
                </w:tcPr>
                <w:p w14:paraId="4565108B" w14:textId="77777777" w:rsidR="002469DF" w:rsidRPr="00C77FEF" w:rsidRDefault="002469DF" w:rsidP="002469DF">
                  <w:pPr>
                    <w:rPr>
                      <w:b/>
                      <w:sz w:val="22"/>
                    </w:rPr>
                  </w:pPr>
                  <w:r w:rsidRPr="00C77FEF">
                    <w:rPr>
                      <w:b/>
                      <w:sz w:val="22"/>
                    </w:rPr>
                    <w:t>To Bind Booklet:</w:t>
                  </w:r>
                </w:p>
              </w:tc>
            </w:tr>
            <w:tr w:rsidR="002469DF" w:rsidRPr="00C77FEF" w14:paraId="23000059" w14:textId="77777777" w:rsidTr="00ED3EBE">
              <w:tc>
                <w:tcPr>
                  <w:tcW w:w="715" w:type="dxa"/>
                  <w:shd w:val="clear" w:color="auto" w:fill="C6D9F1" w:themeFill="text2" w:themeFillTint="33"/>
                </w:tcPr>
                <w:p w14:paraId="7CABA989" w14:textId="77777777" w:rsidR="002469DF" w:rsidRPr="00C77FEF" w:rsidRDefault="002469DF" w:rsidP="002469DF">
                  <w:pPr>
                    <w:spacing w:line="360" w:lineRule="auto"/>
                    <w:rPr>
                      <w:sz w:val="22"/>
                    </w:rPr>
                  </w:pPr>
                  <w:r w:rsidRPr="00C77FEF">
                    <w:rPr>
                      <w:sz w:val="22"/>
                    </w:rPr>
                    <w:t>4</w:t>
                  </w:r>
                </w:p>
              </w:tc>
              <w:tc>
                <w:tcPr>
                  <w:tcW w:w="7277" w:type="dxa"/>
                </w:tcPr>
                <w:p w14:paraId="6093D930" w14:textId="77777777" w:rsidR="002469DF" w:rsidRPr="00C77FEF" w:rsidRDefault="002469DF" w:rsidP="002469DF">
                  <w:pPr>
                    <w:spacing w:line="276" w:lineRule="auto"/>
                    <w:rPr>
                      <w:sz w:val="22"/>
                    </w:rPr>
                  </w:pPr>
                  <w:r w:rsidRPr="00C77FEF">
                    <w:rPr>
                      <w:sz w:val="22"/>
                    </w:rPr>
                    <w:t xml:space="preserve">Remaining pages must be </w:t>
                  </w:r>
                  <w:r>
                    <w:rPr>
                      <w:sz w:val="22"/>
                    </w:rPr>
                    <w:t>re-</w:t>
                  </w:r>
                  <w:r w:rsidRPr="00C77FEF">
                    <w:rPr>
                      <w:sz w:val="22"/>
                    </w:rPr>
                    <w:t xml:space="preserve">organized in a way that will set out the </w:t>
                  </w:r>
                  <w:r>
                    <w:rPr>
                      <w:sz w:val="22"/>
                    </w:rPr>
                    <w:t>content</w:t>
                  </w:r>
                  <w:r w:rsidRPr="00C77FEF">
                    <w:rPr>
                      <w:sz w:val="22"/>
                    </w:rPr>
                    <w:t xml:space="preserve"> of the factum on the page to the left of the binding and a blank page to the right of the binding (to allow judges to write notes on the blank page to the right).</w:t>
                  </w:r>
                </w:p>
              </w:tc>
            </w:tr>
            <w:tr w:rsidR="002469DF" w:rsidRPr="00C77FEF" w14:paraId="1E7F2BC6" w14:textId="77777777" w:rsidTr="00ED3EBE">
              <w:tc>
                <w:tcPr>
                  <w:tcW w:w="715" w:type="dxa"/>
                  <w:shd w:val="clear" w:color="auto" w:fill="C6D9F1" w:themeFill="text2" w:themeFillTint="33"/>
                </w:tcPr>
                <w:p w14:paraId="521A1E1D" w14:textId="77777777" w:rsidR="002469DF" w:rsidRPr="00C77FEF" w:rsidRDefault="002469DF" w:rsidP="002469DF">
                  <w:pPr>
                    <w:spacing w:line="360" w:lineRule="auto"/>
                    <w:rPr>
                      <w:sz w:val="22"/>
                    </w:rPr>
                  </w:pPr>
                  <w:r w:rsidRPr="00C77FEF">
                    <w:rPr>
                      <w:sz w:val="22"/>
                    </w:rPr>
                    <w:t>5</w:t>
                  </w:r>
                </w:p>
              </w:tc>
              <w:tc>
                <w:tcPr>
                  <w:tcW w:w="7277" w:type="dxa"/>
                </w:tcPr>
                <w:p w14:paraId="4F0218D3" w14:textId="77777777" w:rsidR="002469DF" w:rsidRPr="00C77FEF" w:rsidRDefault="002469DF" w:rsidP="002469DF">
                  <w:pPr>
                    <w:spacing w:line="276" w:lineRule="auto"/>
                    <w:rPr>
                      <w:sz w:val="22"/>
                    </w:rPr>
                  </w:pPr>
                  <w:r w:rsidRPr="00C77FEF">
                    <w:rPr>
                      <w:sz w:val="22"/>
                    </w:rPr>
                    <w:t xml:space="preserve">Place colour cover page, </w:t>
                  </w:r>
                  <w:r>
                    <w:rPr>
                      <w:sz w:val="22"/>
                    </w:rPr>
                    <w:t xml:space="preserve">white </w:t>
                  </w:r>
                  <w:r w:rsidRPr="00C77FEF">
                    <w:rPr>
                      <w:sz w:val="22"/>
                    </w:rPr>
                    <w:t>cover page and table of contents face up on top of the re-organized factum pages. (2 blank pages will follow the table of contents)</w:t>
                  </w:r>
                </w:p>
              </w:tc>
            </w:tr>
            <w:tr w:rsidR="002469DF" w:rsidRPr="00C77FEF" w14:paraId="5C9DE149" w14:textId="77777777" w:rsidTr="00ED3EBE">
              <w:tc>
                <w:tcPr>
                  <w:tcW w:w="715" w:type="dxa"/>
                  <w:shd w:val="clear" w:color="auto" w:fill="C6D9F1" w:themeFill="text2" w:themeFillTint="33"/>
                </w:tcPr>
                <w:p w14:paraId="0FBF0B99" w14:textId="77777777" w:rsidR="002469DF" w:rsidRPr="00C77FEF" w:rsidRDefault="002469DF" w:rsidP="002469DF">
                  <w:pPr>
                    <w:spacing w:line="360" w:lineRule="auto"/>
                    <w:rPr>
                      <w:sz w:val="22"/>
                    </w:rPr>
                  </w:pPr>
                  <w:r w:rsidRPr="00C77FEF">
                    <w:rPr>
                      <w:sz w:val="22"/>
                    </w:rPr>
                    <w:t>6</w:t>
                  </w:r>
                </w:p>
              </w:tc>
              <w:tc>
                <w:tcPr>
                  <w:tcW w:w="7277" w:type="dxa"/>
                </w:tcPr>
                <w:p w14:paraId="2F2C96B1" w14:textId="77777777" w:rsidR="002469DF" w:rsidRPr="00C77FEF" w:rsidRDefault="002469DF" w:rsidP="002469DF">
                  <w:pPr>
                    <w:spacing w:line="276" w:lineRule="auto"/>
                    <w:rPr>
                      <w:sz w:val="22"/>
                    </w:rPr>
                  </w:pPr>
                  <w:r w:rsidRPr="00C77FEF">
                    <w:rPr>
                      <w:sz w:val="22"/>
                    </w:rPr>
                    <w:t>Bind factum on the left side including co</w:t>
                  </w:r>
                  <w:r>
                    <w:rPr>
                      <w:sz w:val="22"/>
                    </w:rPr>
                    <w:t xml:space="preserve">lour cover page and back page. </w:t>
                  </w:r>
                </w:p>
              </w:tc>
            </w:tr>
          </w:tbl>
          <w:p w14:paraId="3C66FBFF" w14:textId="77777777" w:rsidR="002469DF" w:rsidRPr="00C77FEF" w:rsidRDefault="002469DF" w:rsidP="002469DF">
            <w:pPr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4" w:type="dxa"/>
            <w:shd w:val="clear" w:color="auto" w:fill="DBE5F1" w:themeFill="accent1" w:themeFillTint="33"/>
          </w:tcPr>
          <w:p w14:paraId="55DE3A01" w14:textId="1E83C95F" w:rsidR="002469DF" w:rsidRPr="00C77FEF" w:rsidRDefault="00F50715" w:rsidP="002469DF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2"/>
                <w:lang w:val="en-US"/>
              </w:rPr>
            </w:pPr>
            <w:sdt>
              <w:sdtPr>
                <w:rPr>
                  <w:rFonts w:eastAsia="Times New Roman"/>
                  <w:b/>
                  <w:bCs/>
                  <w:sz w:val="22"/>
                  <w:lang w:val="en-US"/>
                </w:rPr>
                <w:id w:val="1869948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69DF" w:rsidRPr="00C77FEF">
                  <w:rPr>
                    <w:rFonts w:ascii="Segoe UI Symbol" w:eastAsia="Times New Roman" w:hAnsi="Segoe UI Symbol" w:cs="Segoe UI Symbol"/>
                    <w:b/>
                    <w:bCs/>
                    <w:sz w:val="22"/>
                    <w:lang w:val="en-US"/>
                  </w:rPr>
                  <w:t>☐</w:t>
                </w:r>
              </w:sdtContent>
            </w:sdt>
          </w:p>
        </w:tc>
      </w:tr>
    </w:tbl>
    <w:p w14:paraId="78D442D9" w14:textId="17E02F1A" w:rsidR="00B9588B" w:rsidRPr="003561BD" w:rsidRDefault="00BA761C" w:rsidP="007418A5">
      <w:pPr>
        <w:pStyle w:val="Heading1"/>
      </w:pPr>
      <w:r w:rsidRPr="003561BD">
        <w:t>4</w:t>
      </w:r>
      <w:r w:rsidR="00B9588B" w:rsidRPr="007418A5">
        <w:rPr>
          <w:rStyle w:val="Heading1Char"/>
          <w:b/>
          <w:bCs/>
        </w:rPr>
        <w:t>.0 Copies for Filing and Service</w:t>
      </w:r>
    </w:p>
    <w:p w14:paraId="02156F4E" w14:textId="51DBD77D" w:rsidR="00B9588B" w:rsidRDefault="00BA761C" w:rsidP="00B9588B"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4</w:t>
      </w:r>
      <w:r w:rsidR="00B9588B">
        <w:rPr>
          <w:rFonts w:eastAsia="Times New Roman"/>
          <w:lang w:val="en-US"/>
        </w:rPr>
        <w:t xml:space="preserve">.1 Filing Paper Court Records </w:t>
      </w:r>
    </w:p>
    <w:p w14:paraId="18C96974" w14:textId="2AB546B2" w:rsidR="00F41E29" w:rsidRDefault="002469DF" w:rsidP="00B9588B">
      <w:pPr>
        <w:spacing w:before="20" w:after="20" w:line="276" w:lineRule="auto"/>
        <w:rPr>
          <w:rFonts w:eastAsia="Times New Roman"/>
          <w:sz w:val="22"/>
          <w:lang w:val="en-US"/>
        </w:rPr>
      </w:pPr>
      <w:r>
        <w:rPr>
          <w:rFonts w:eastAsia="Times New Roman"/>
          <w:sz w:val="22"/>
          <w:lang w:val="en-US"/>
        </w:rPr>
        <w:t>In civil appeals, e</w:t>
      </w:r>
      <w:r w:rsidR="00B9588B">
        <w:rPr>
          <w:rFonts w:eastAsia="Times New Roman"/>
          <w:sz w:val="22"/>
          <w:lang w:val="en-US"/>
        </w:rPr>
        <w:t>-filing is mandatory for lawyers and encouraged for self-represented parties</w:t>
      </w:r>
      <w:r>
        <w:rPr>
          <w:rFonts w:eastAsia="Times New Roman"/>
          <w:sz w:val="22"/>
          <w:lang w:val="en-US"/>
        </w:rPr>
        <w:t>.</w:t>
      </w:r>
      <w:r w:rsidR="00B9588B">
        <w:rPr>
          <w:rFonts w:eastAsia="Times New Roman"/>
          <w:sz w:val="22"/>
          <w:lang w:val="en-US"/>
        </w:rPr>
        <w:t xml:space="preserve"> </w:t>
      </w:r>
    </w:p>
    <w:p w14:paraId="0B5BA92E" w14:textId="6F1260B4" w:rsidR="00B9588B" w:rsidRDefault="00B9588B" w:rsidP="00B9588B">
      <w:pPr>
        <w:spacing w:before="20" w:after="20" w:line="276" w:lineRule="auto"/>
        <w:rPr>
          <w:rFonts w:eastAsia="Times New Roman"/>
          <w:sz w:val="22"/>
          <w:lang w:val="en-US"/>
        </w:rPr>
      </w:pPr>
      <w:r>
        <w:rPr>
          <w:rFonts w:eastAsia="Times New Roman"/>
          <w:sz w:val="22"/>
          <w:lang w:val="en-US"/>
        </w:rPr>
        <w:t>Registry</w:t>
      </w:r>
      <w:r w:rsidRPr="0081316D">
        <w:rPr>
          <w:rFonts w:eastAsia="Times New Roman"/>
          <w:sz w:val="22"/>
          <w:lang w:val="en-US"/>
        </w:rPr>
        <w:t xml:space="preserve"> staff will </w:t>
      </w:r>
      <w:r w:rsidR="00F41E29">
        <w:rPr>
          <w:rFonts w:eastAsia="Times New Roman"/>
          <w:sz w:val="22"/>
          <w:lang w:val="en-US"/>
        </w:rPr>
        <w:t xml:space="preserve">approve all paper copies by </w:t>
      </w:r>
      <w:r>
        <w:rPr>
          <w:rFonts w:eastAsia="Times New Roman"/>
          <w:sz w:val="22"/>
          <w:lang w:val="en-US"/>
        </w:rPr>
        <w:t>app</w:t>
      </w:r>
      <w:r w:rsidR="002177EA">
        <w:rPr>
          <w:rFonts w:eastAsia="Times New Roman"/>
          <w:sz w:val="22"/>
          <w:lang w:val="en-US"/>
        </w:rPr>
        <w:t>lying</w:t>
      </w:r>
      <w:r>
        <w:rPr>
          <w:rFonts w:eastAsia="Times New Roman"/>
          <w:sz w:val="22"/>
          <w:lang w:val="en-US"/>
        </w:rPr>
        <w:t xml:space="preserve"> a filing stamp</w:t>
      </w:r>
      <w:r w:rsidR="00802FDF">
        <w:rPr>
          <w:rFonts w:eastAsia="Times New Roman"/>
          <w:sz w:val="22"/>
          <w:lang w:val="en-US"/>
        </w:rPr>
        <w:t xml:space="preserve"> at the Registry.</w:t>
      </w:r>
      <w:r>
        <w:rPr>
          <w:rFonts w:eastAsia="Times New Roman"/>
          <w:sz w:val="22"/>
          <w:lang w:val="en-US"/>
        </w:rPr>
        <w:t xml:space="preserve"> </w:t>
      </w:r>
    </w:p>
    <w:p w14:paraId="5675F2C6" w14:textId="77777777" w:rsidR="00B9588B" w:rsidRPr="0081316D" w:rsidRDefault="00B9588B" w:rsidP="00B9588B">
      <w:pPr>
        <w:spacing w:before="20" w:after="20" w:line="276" w:lineRule="auto"/>
        <w:rPr>
          <w:rFonts w:eastAsia="Times New Roman"/>
          <w:b/>
          <w:sz w:val="22"/>
          <w:lang w:val="en-US"/>
        </w:rPr>
      </w:pPr>
    </w:p>
    <w:tbl>
      <w:tblPr>
        <w:tblStyle w:val="LightList-Accent1"/>
        <w:tblW w:w="11016" w:type="dxa"/>
        <w:tblLook w:val="04A0" w:firstRow="1" w:lastRow="0" w:firstColumn="1" w:lastColumn="0" w:noHBand="0" w:noVBand="1"/>
      </w:tblPr>
      <w:tblGrid>
        <w:gridCol w:w="2808"/>
        <w:gridCol w:w="6845"/>
        <w:gridCol w:w="1363"/>
      </w:tblGrid>
      <w:tr w:rsidR="00B9588B" w:rsidRPr="00C77FEF" w14:paraId="4EF19F1C" w14:textId="77777777" w:rsidTr="004C7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05EF7515" w14:textId="77777777" w:rsidR="00B9588B" w:rsidRPr="00C77FEF" w:rsidRDefault="00B9588B" w:rsidP="004C7B1E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Filing/Service</w:t>
            </w:r>
          </w:p>
        </w:tc>
        <w:tc>
          <w:tcPr>
            <w:tcW w:w="6845" w:type="dxa"/>
          </w:tcPr>
          <w:p w14:paraId="4E6B650B" w14:textId="77777777" w:rsidR="00B9588B" w:rsidRPr="00C77FEF" w:rsidRDefault="00B9588B" w:rsidP="004C7B1E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1363" w:type="dxa"/>
            <w:tcBorders>
              <w:bottom w:val="single" w:sz="8" w:space="0" w:color="4F81BD" w:themeColor="accent1"/>
            </w:tcBorders>
          </w:tcPr>
          <w:p w14:paraId="09103C9A" w14:textId="77777777" w:rsidR="00B9588B" w:rsidRPr="00C77FEF" w:rsidRDefault="00B9588B" w:rsidP="004C7B1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B9588B" w:rsidRPr="00C77FEF" w14:paraId="5B0A07C7" w14:textId="77777777" w:rsidTr="004C7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671D3BC" w14:textId="77777777" w:rsidR="00B9588B" w:rsidRPr="00426463" w:rsidRDefault="00B9588B" w:rsidP="004C7B1E">
            <w:pPr>
              <w:spacing w:before="20" w:after="20"/>
              <w:rPr>
                <w:bCs w:val="0"/>
                <w:sz w:val="22"/>
              </w:rPr>
            </w:pPr>
            <w:r w:rsidRPr="0081316D">
              <w:rPr>
                <w:b w:val="0"/>
                <w:bCs w:val="0"/>
                <w:sz w:val="22"/>
              </w:rPr>
              <w:br w:type="page"/>
            </w:r>
            <w:r w:rsidRPr="00426463">
              <w:rPr>
                <w:bCs w:val="0"/>
                <w:sz w:val="22"/>
              </w:rPr>
              <w:t xml:space="preserve">Paper Copies </w:t>
            </w:r>
          </w:p>
          <w:p w14:paraId="30965C58" w14:textId="77777777" w:rsidR="00B9588B" w:rsidRDefault="00B9588B" w:rsidP="004C7B1E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</w:p>
          <w:p w14:paraId="13615B70" w14:textId="6426EC9B" w:rsidR="00B9588B" w:rsidRDefault="00B9588B" w:rsidP="004C7B1E">
            <w:pPr>
              <w:spacing w:before="20" w:after="20"/>
              <w:rPr>
                <w:rFonts w:eastAsia="Times New Roman"/>
                <w:b w:val="0"/>
                <w:bCs w:val="0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Minimum Total</w:t>
            </w:r>
          </w:p>
          <w:p w14:paraId="18FD8565" w14:textId="77777777" w:rsidR="00B9588B" w:rsidRDefault="00B9588B" w:rsidP="004C7B1E">
            <w:pPr>
              <w:spacing w:before="20" w:after="20"/>
              <w:rPr>
                <w:rFonts w:eastAsia="Times New Roman"/>
                <w:b w:val="0"/>
                <w:bCs w:val="0"/>
                <w:sz w:val="22"/>
                <w:lang w:val="en-US"/>
              </w:rPr>
            </w:pPr>
          </w:p>
          <w:p w14:paraId="50F345E3" w14:textId="2861D102" w:rsidR="00B9588B" w:rsidDel="00325454" w:rsidRDefault="00B9588B" w:rsidP="004C7B1E">
            <w:pPr>
              <w:spacing w:before="20" w:after="20"/>
              <w:rPr>
                <w:del w:id="5" w:author="Author"/>
                <w:rFonts w:eastAsia="Times New Roman"/>
                <w:b w:val="0"/>
                <w:bCs w:val="0"/>
                <w:sz w:val="22"/>
                <w:lang w:val="en-US"/>
              </w:rPr>
            </w:pPr>
          </w:p>
          <w:p w14:paraId="1FCCF946" w14:textId="3F75EF81" w:rsidR="00B9588B" w:rsidRPr="0081316D" w:rsidRDefault="00B9588B" w:rsidP="004C7B1E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Electronic copy</w:t>
            </w:r>
          </w:p>
        </w:tc>
        <w:tc>
          <w:tcPr>
            <w:tcW w:w="6845" w:type="dxa"/>
          </w:tcPr>
          <w:p w14:paraId="1583A3CF" w14:textId="7C437625" w:rsidR="00B9588B" w:rsidRDefault="00B9588B" w:rsidP="004C7B1E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81316D">
              <w:rPr>
                <w:rFonts w:eastAsia="Times New Roman"/>
                <w:sz w:val="22"/>
                <w:lang w:val="en-US"/>
              </w:rPr>
              <w:t xml:space="preserve">You will be </w:t>
            </w:r>
            <w:r>
              <w:rPr>
                <w:rFonts w:eastAsia="Times New Roman"/>
                <w:sz w:val="22"/>
                <w:lang w:val="en-US"/>
              </w:rPr>
              <w:t xml:space="preserve">required to file 1 copy for each </w:t>
            </w:r>
            <w:r w:rsidRPr="0081316D">
              <w:rPr>
                <w:rFonts w:eastAsia="Times New Roman"/>
                <w:sz w:val="22"/>
                <w:lang w:val="en-US"/>
              </w:rPr>
              <w:t>judge</w:t>
            </w:r>
            <w:r w:rsidR="002469DF">
              <w:rPr>
                <w:rFonts w:eastAsia="Times New Roman"/>
                <w:sz w:val="22"/>
                <w:lang w:val="en-US"/>
              </w:rPr>
              <w:t xml:space="preserve"> and 1 copy for the court, </w:t>
            </w:r>
            <w:r w:rsidRPr="0081316D">
              <w:rPr>
                <w:rFonts w:eastAsia="Times New Roman"/>
                <w:sz w:val="22"/>
                <w:lang w:val="en-US"/>
              </w:rPr>
              <w:t xml:space="preserve">1 copy for your records, 1 copy to </w:t>
            </w:r>
            <w:r>
              <w:rPr>
                <w:rFonts w:eastAsia="Times New Roman"/>
                <w:sz w:val="22"/>
                <w:lang w:val="en-US"/>
              </w:rPr>
              <w:t xml:space="preserve">be </w:t>
            </w:r>
            <w:r w:rsidRPr="0081316D">
              <w:rPr>
                <w:rFonts w:eastAsia="Times New Roman"/>
                <w:sz w:val="22"/>
                <w:lang w:val="en-US"/>
              </w:rPr>
              <w:t xml:space="preserve">serve on each party </w:t>
            </w:r>
          </w:p>
          <w:p w14:paraId="76300A92" w14:textId="6A120D6A" w:rsidR="00B9588B" w:rsidRDefault="00B9588B" w:rsidP="004C7B1E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6 copies</w:t>
            </w:r>
          </w:p>
          <w:p w14:paraId="2C128318" w14:textId="77777777" w:rsidR="00B9588B" w:rsidRDefault="00B9588B" w:rsidP="004C7B1E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</w:p>
          <w:p w14:paraId="5FFA6AA4" w14:textId="592BE42C" w:rsidR="00E5335D" w:rsidRPr="00617995" w:rsidRDefault="00B9588B" w:rsidP="007675B6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  <w:lang w:val="en-US"/>
              </w:rPr>
              <w:t>The court requires an electronic factum with filing stamp</w:t>
            </w:r>
            <w:r w:rsidR="007675B6">
              <w:rPr>
                <w:rFonts w:eastAsia="Times New Roman"/>
                <w:sz w:val="22"/>
                <w:lang w:val="en-US"/>
              </w:rPr>
              <w:t xml:space="preserve"> submitted to the Registry</w:t>
            </w:r>
            <w:r w:rsidR="00DC2C17">
              <w:rPr>
                <w:rFonts w:eastAsia="Times New Roman"/>
                <w:sz w:val="22"/>
                <w:lang w:val="en-US"/>
              </w:rPr>
              <w:t xml:space="preserve"> </w:t>
            </w:r>
            <w:r w:rsidR="002469DF">
              <w:rPr>
                <w:rFonts w:eastAsia="Times New Roman"/>
                <w:sz w:val="22"/>
                <w:lang w:val="en-US"/>
              </w:rPr>
              <w:t>(</w:t>
            </w:r>
            <w:r w:rsidR="00DC2C17">
              <w:rPr>
                <w:rFonts w:eastAsia="Times New Roman"/>
                <w:sz w:val="22"/>
                <w:lang w:val="en-US"/>
              </w:rPr>
              <w:t>see instructions below</w:t>
            </w:r>
            <w:r w:rsidR="002469DF">
              <w:rPr>
                <w:rFonts w:eastAsia="Times New Roman"/>
                <w:sz w:val="22"/>
                <w:lang w:val="en-US"/>
              </w:rPr>
              <w:t>)</w:t>
            </w:r>
            <w:r w:rsidR="00DC2C17">
              <w:rPr>
                <w:rFonts w:eastAsia="Times New Roman"/>
                <w:sz w:val="22"/>
                <w:lang w:val="en-US"/>
              </w:rPr>
              <w:t xml:space="preserve"> </w:t>
            </w:r>
          </w:p>
        </w:tc>
        <w:sdt>
          <w:sdtPr>
            <w:rPr>
              <w:rFonts w:eastAsia="Times New Roman"/>
              <w:b/>
              <w:bCs/>
              <w:sz w:val="22"/>
              <w:lang w:val="en-US"/>
            </w:rPr>
            <w:id w:val="-12541242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3" w:type="dxa"/>
                <w:shd w:val="clear" w:color="auto" w:fill="DBE5F1" w:themeFill="accent1" w:themeFillTint="33"/>
              </w:tcPr>
              <w:p w14:paraId="24DA054C" w14:textId="77777777" w:rsidR="00B9588B" w:rsidRPr="00C77FEF" w:rsidRDefault="00B9588B" w:rsidP="004C7B1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06B08BDB" w14:textId="3944A41C" w:rsidR="0098616F" w:rsidRPr="007418A5" w:rsidRDefault="0098616F">
      <w:pPr>
        <w:pStyle w:val="Heading2"/>
      </w:pPr>
      <w:r w:rsidRPr="007418A5">
        <w:lastRenderedPageBreak/>
        <w:t xml:space="preserve">4.2 Submission of Electronic Factum </w:t>
      </w:r>
      <w:ins w:id="6" w:author="Author">
        <w:r w:rsidR="00F50715">
          <w:t>or Reply</w:t>
        </w:r>
      </w:ins>
    </w:p>
    <w:p w14:paraId="3DF20F6D" w14:textId="5EE70C74" w:rsidR="0098616F" w:rsidRDefault="0098616F" w:rsidP="0098616F">
      <w:r>
        <w:t>The below procedures must be followed when submitting electro</w:t>
      </w:r>
      <w:bookmarkStart w:id="7" w:name="_GoBack"/>
      <w:bookmarkEnd w:id="7"/>
      <w:r>
        <w:t xml:space="preserve">nic factums and replies </w:t>
      </w:r>
      <w:r w:rsidR="00DC2C17">
        <w:t>for the</w:t>
      </w:r>
      <w:r>
        <w:t xml:space="preserve"> Court</w:t>
      </w:r>
      <w:r w:rsidR="007675B6">
        <w:t>.</w:t>
      </w:r>
      <w:r>
        <w:t xml:space="preserve"> </w:t>
      </w:r>
    </w:p>
    <w:p w14:paraId="0A468B4A" w14:textId="77777777" w:rsidR="0098616F" w:rsidRPr="008B3D58" w:rsidRDefault="0098616F" w:rsidP="0098616F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976"/>
        <w:gridCol w:w="7451"/>
        <w:gridCol w:w="1353"/>
      </w:tblGrid>
      <w:tr w:rsidR="0098616F" w:rsidRPr="00C77FEF" w14:paraId="7536071D" w14:textId="77777777" w:rsidTr="00B56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4F5A3C52" w14:textId="77777777" w:rsidR="0098616F" w:rsidRPr="00C77FEF" w:rsidRDefault="0098616F" w:rsidP="00B56E0F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 w:rsidRPr="00617995">
              <w:rPr>
                <w:rFonts w:eastAsia="Times New Roman"/>
                <w:i/>
                <w:sz w:val="22"/>
                <w:lang w:val="en-US"/>
              </w:rPr>
              <w:t>Requir</w:t>
            </w:r>
            <w:r>
              <w:rPr>
                <w:rFonts w:eastAsia="Times New Roman"/>
                <w:sz w:val="22"/>
                <w:lang w:val="en-US"/>
              </w:rPr>
              <w:t>ement</w:t>
            </w:r>
          </w:p>
        </w:tc>
        <w:tc>
          <w:tcPr>
            <w:tcW w:w="7451" w:type="dxa"/>
          </w:tcPr>
          <w:p w14:paraId="53C8F698" w14:textId="77777777" w:rsidR="0098616F" w:rsidRPr="00C77FEF" w:rsidRDefault="0098616F" w:rsidP="00B56E0F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Description</w:t>
            </w:r>
          </w:p>
        </w:tc>
        <w:tc>
          <w:tcPr>
            <w:tcW w:w="0" w:type="auto"/>
          </w:tcPr>
          <w:p w14:paraId="5FA91922" w14:textId="77777777" w:rsidR="0098616F" w:rsidRPr="00C77FEF" w:rsidRDefault="0098616F" w:rsidP="00B56E0F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98616F" w:rsidRPr="00C77FEF" w14:paraId="126D7969" w14:textId="77777777" w:rsidTr="00B56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34BBD49A" w14:textId="77777777" w:rsidR="0098616F" w:rsidRPr="00617995" w:rsidRDefault="0098616F" w:rsidP="00B56E0F">
            <w:pPr>
              <w:spacing w:before="20" w:after="20" w:line="360" w:lineRule="auto"/>
              <w:rPr>
                <w:rFonts w:eastAsia="Times New Roman"/>
                <w:bCs w:val="0"/>
                <w:sz w:val="22"/>
                <w:lang w:val="en-US"/>
              </w:rPr>
            </w:pPr>
            <w:r w:rsidRPr="00331B80">
              <w:rPr>
                <w:rFonts w:eastAsia="Times New Roman"/>
                <w:bCs w:val="0"/>
                <w:sz w:val="22"/>
                <w:lang w:val="en-US"/>
              </w:rPr>
              <w:t>Submitting Electronic Factums</w:t>
            </w:r>
            <w:r w:rsidRPr="00331B80">
              <w:rPr>
                <w:rFonts w:eastAsia="Times New Roman"/>
                <w:b w:val="0"/>
                <w:sz w:val="22"/>
                <w:lang w:val="en-US"/>
              </w:rPr>
              <w:t xml:space="preserve"> </w:t>
            </w:r>
            <w:r w:rsidRPr="00225752">
              <w:rPr>
                <w:rFonts w:eastAsia="Times New Roman"/>
                <w:sz w:val="22"/>
                <w:lang w:val="en-US"/>
              </w:rPr>
              <w:t xml:space="preserve">with Filing Stamp </w:t>
            </w:r>
          </w:p>
        </w:tc>
        <w:tc>
          <w:tcPr>
            <w:tcW w:w="7451" w:type="dxa"/>
          </w:tcPr>
          <w:p w14:paraId="0BF3373B" w14:textId="4870BE39" w:rsidR="0098616F" w:rsidRDefault="007675B6" w:rsidP="00B56E0F">
            <w:pPr>
              <w:spacing w:before="20" w:after="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A </w:t>
            </w:r>
            <w:r w:rsidR="0098616F">
              <w:rPr>
                <w:rFonts w:eastAsia="Times New Roman"/>
                <w:sz w:val="22"/>
                <w:lang w:val="en-US"/>
              </w:rPr>
              <w:t>paper f</w:t>
            </w:r>
            <w:r w:rsidR="0098616F" w:rsidRPr="00C77FEF">
              <w:rPr>
                <w:rFonts w:eastAsia="Times New Roman"/>
                <w:sz w:val="22"/>
                <w:lang w:val="en-US"/>
              </w:rPr>
              <w:t xml:space="preserve">actum </w:t>
            </w:r>
            <w:r w:rsidR="002469DF">
              <w:rPr>
                <w:rFonts w:eastAsia="Times New Roman"/>
                <w:sz w:val="22"/>
                <w:lang w:val="en-US"/>
              </w:rPr>
              <w:t xml:space="preserve">or reply with </w:t>
            </w:r>
            <w:ins w:id="8" w:author="Author">
              <w:r w:rsidR="00F50715">
                <w:rPr>
                  <w:rFonts w:eastAsia="Times New Roman"/>
                  <w:sz w:val="22"/>
                  <w:lang w:val="en-US"/>
                </w:rPr>
                <w:t>r</w:t>
              </w:r>
            </w:ins>
            <w:del w:id="9" w:author="Author">
              <w:r w:rsidR="002469DF" w:rsidDel="00F50715">
                <w:rPr>
                  <w:rFonts w:eastAsia="Times New Roman"/>
                  <w:sz w:val="22"/>
                  <w:lang w:val="en-US"/>
                </w:rPr>
                <w:delText>R</w:delText>
              </w:r>
            </w:del>
            <w:r w:rsidR="002469DF">
              <w:rPr>
                <w:rFonts w:eastAsia="Times New Roman"/>
                <w:sz w:val="22"/>
                <w:lang w:val="en-US"/>
              </w:rPr>
              <w:t xml:space="preserve">egistry filing stamp </w:t>
            </w:r>
            <w:del w:id="10" w:author="Author">
              <w:r w:rsidR="0098616F" w:rsidRPr="00C77FEF" w:rsidDel="00F50715">
                <w:rPr>
                  <w:rFonts w:eastAsia="Times New Roman"/>
                  <w:sz w:val="22"/>
                  <w:lang w:val="en-US"/>
                </w:rPr>
                <w:delText>or repl</w:delText>
              </w:r>
              <w:r w:rsidDel="00F50715">
                <w:rPr>
                  <w:rFonts w:eastAsia="Times New Roman"/>
                  <w:sz w:val="22"/>
                  <w:lang w:val="en-US"/>
                </w:rPr>
                <w:delText>y</w:delText>
              </w:r>
              <w:r w:rsidR="0098616F" w:rsidRPr="00C77FEF" w:rsidDel="00F50715">
                <w:rPr>
                  <w:rFonts w:eastAsia="Times New Roman"/>
                  <w:sz w:val="22"/>
                  <w:lang w:val="en-US"/>
                </w:rPr>
                <w:delText xml:space="preserve"> </w:delText>
              </w:r>
            </w:del>
            <w:r w:rsidR="0098616F">
              <w:rPr>
                <w:rFonts w:eastAsia="Times New Roman"/>
                <w:sz w:val="22"/>
                <w:lang w:val="en-US"/>
              </w:rPr>
              <w:t>must be:</w:t>
            </w:r>
          </w:p>
          <w:p w14:paraId="0C9A773A" w14:textId="76E113FE" w:rsidR="0098616F" w:rsidRDefault="0098616F" w:rsidP="00B56E0F">
            <w:pPr>
              <w:pStyle w:val="ListParagraph"/>
              <w:numPr>
                <w:ilvl w:val="0"/>
                <w:numId w:val="12"/>
              </w:numPr>
              <w:spacing w:before="20" w:after="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5F1526">
              <w:rPr>
                <w:rFonts w:eastAsia="Times New Roman"/>
                <w:sz w:val="22"/>
                <w:lang w:val="en-US"/>
              </w:rPr>
              <w:t xml:space="preserve">scanned in </w:t>
            </w:r>
            <w:r w:rsidRPr="005F1526">
              <w:rPr>
                <w:rFonts w:eastAsia="Times New Roman"/>
                <w:b/>
                <w:sz w:val="22"/>
                <w:lang w:val="en-US"/>
              </w:rPr>
              <w:t xml:space="preserve">PDF </w:t>
            </w:r>
            <w:r w:rsidRPr="005F1526">
              <w:rPr>
                <w:rFonts w:eastAsia="Times New Roman"/>
                <w:sz w:val="22"/>
                <w:lang w:val="en-US"/>
              </w:rPr>
              <w:t xml:space="preserve">format and </w:t>
            </w:r>
            <w:hyperlink r:id="rId10" w:history="1">
              <w:r w:rsidRPr="005F1526">
                <w:rPr>
                  <w:rFonts w:eastAsia="Times New Roman"/>
                  <w:color w:val="0000FF" w:themeColor="hyperlink"/>
                  <w:sz w:val="22"/>
                  <w:u w:val="single"/>
                  <w:lang w:val="en-US"/>
                </w:rPr>
                <w:t>optical character recognized</w:t>
              </w:r>
            </w:hyperlink>
            <w:r w:rsidRPr="005F1526">
              <w:rPr>
                <w:rFonts w:eastAsia="Times New Roman"/>
                <w:sz w:val="22"/>
                <w:lang w:val="en-US"/>
              </w:rPr>
              <w:t xml:space="preserve"> (OCR) to make</w:t>
            </w:r>
            <w:r w:rsidR="002469DF">
              <w:rPr>
                <w:rFonts w:eastAsia="Times New Roman"/>
                <w:sz w:val="22"/>
                <w:lang w:val="en-US"/>
              </w:rPr>
              <w:t xml:space="preserve"> the factum</w:t>
            </w:r>
            <w:r w:rsidRPr="005F1526">
              <w:rPr>
                <w:rFonts w:eastAsia="Times New Roman"/>
                <w:sz w:val="22"/>
                <w:lang w:val="en-US"/>
              </w:rPr>
              <w:t xml:space="preserve"> text searchable and to enable coping and pasting from the electronic factum or reply.</w:t>
            </w:r>
          </w:p>
          <w:p w14:paraId="1CDCA6AB" w14:textId="19EFF102" w:rsidR="0098616F" w:rsidRPr="007418A5" w:rsidRDefault="002469DF">
            <w:pPr>
              <w:pStyle w:val="ListParagraph"/>
              <w:numPr>
                <w:ilvl w:val="0"/>
                <w:numId w:val="12"/>
              </w:numPr>
              <w:spacing w:before="20" w:after="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e</w:t>
            </w:r>
            <w:r w:rsidR="00DF607D">
              <w:rPr>
                <w:rFonts w:eastAsia="Times New Roman"/>
                <w:sz w:val="22"/>
                <w:lang w:val="en-US"/>
              </w:rPr>
              <w:t xml:space="preserve">-mailed to </w:t>
            </w:r>
            <w:hyperlink r:id="rId11" w:history="1">
              <w:r w:rsidR="00DF607D" w:rsidRPr="00066641">
                <w:rPr>
                  <w:rStyle w:val="Hyperlink"/>
                  <w:rFonts w:eastAsia="Times New Roman"/>
                  <w:sz w:val="22"/>
                  <w:lang w:val="en-US"/>
                </w:rPr>
                <w:t>appealrecords@bccourts.ca</w:t>
              </w:r>
            </w:hyperlink>
            <w:r w:rsidR="00DF607D">
              <w:rPr>
                <w:rFonts w:eastAsia="Times New Roman"/>
                <w:sz w:val="22"/>
                <w:lang w:val="en-US"/>
              </w:rPr>
              <w:t xml:space="preserve"> with s</w:t>
            </w:r>
            <w:r w:rsidR="00DF607D" w:rsidRPr="007418A5">
              <w:rPr>
                <w:rFonts w:eastAsia="Times New Roman"/>
                <w:sz w:val="22"/>
                <w:lang w:val="en-US"/>
              </w:rPr>
              <w:t>ubject line</w:t>
            </w:r>
            <w:r>
              <w:rPr>
                <w:rFonts w:eastAsia="Times New Roman"/>
                <w:sz w:val="22"/>
                <w:lang w:val="en-US"/>
              </w:rPr>
              <w:t xml:space="preserve"> example: </w:t>
            </w:r>
            <w:r w:rsidR="00DF607D" w:rsidRPr="007418A5">
              <w:rPr>
                <w:rFonts w:eastAsia="Times New Roman"/>
                <w:b/>
                <w:sz w:val="22"/>
                <w:lang w:val="en-US"/>
              </w:rPr>
              <w:t>CA12345 Smith v. Jones – appellant’s factum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14:paraId="57F2A33E" w14:textId="77777777" w:rsidR="0098616F" w:rsidRDefault="0098616F" w:rsidP="00B56E0F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sz w:val="22"/>
                <w:lang w:val="en-US"/>
              </w:rPr>
            </w:pPr>
          </w:p>
        </w:tc>
      </w:tr>
      <w:tr w:rsidR="00DC2C17" w:rsidRPr="00C77FEF" w14:paraId="33E9DCBB" w14:textId="77777777" w:rsidTr="00B56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21BF38B1" w14:textId="17237816" w:rsidR="00DC2C17" w:rsidRPr="00331B80" w:rsidRDefault="00DC2C17" w:rsidP="00B56E0F">
            <w:pPr>
              <w:spacing w:before="20" w:after="20" w:line="360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Deadline </w:t>
            </w:r>
          </w:p>
        </w:tc>
        <w:tc>
          <w:tcPr>
            <w:tcW w:w="7451" w:type="dxa"/>
          </w:tcPr>
          <w:p w14:paraId="3FEEB033" w14:textId="6199B178" w:rsidR="00DC2C17" w:rsidRDefault="00DC2C17" w:rsidP="00B56E0F">
            <w:pPr>
              <w:spacing w:before="20" w:after="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The Court requires the electronic factum no more than </w:t>
            </w:r>
            <w:r w:rsidRPr="00FA73D2">
              <w:rPr>
                <w:rFonts w:eastAsia="Times New Roman"/>
                <w:b/>
                <w:sz w:val="22"/>
                <w:u w:val="single"/>
                <w:lang w:val="en-US"/>
              </w:rPr>
              <w:t>2 weeks</w:t>
            </w:r>
            <w:r>
              <w:rPr>
                <w:rFonts w:eastAsia="Times New Roman"/>
                <w:sz w:val="22"/>
                <w:lang w:val="en-US"/>
              </w:rPr>
              <w:t xml:space="preserve"> after filing the paper factum</w:t>
            </w:r>
            <w:r w:rsidR="002469DF">
              <w:rPr>
                <w:rFonts w:eastAsia="Times New Roman"/>
                <w:sz w:val="22"/>
                <w:lang w:val="en-US"/>
              </w:rPr>
              <w:t>s</w:t>
            </w:r>
            <w:r>
              <w:rPr>
                <w:rFonts w:eastAsia="Times New Roman"/>
                <w:sz w:val="22"/>
                <w:lang w:val="en-US"/>
              </w:rPr>
              <w:t>.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14:paraId="42EA5C75" w14:textId="77777777" w:rsidR="00DC2C17" w:rsidRDefault="00DC2C17" w:rsidP="00B56E0F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sz w:val="22"/>
                <w:lang w:val="en-US"/>
              </w:rPr>
            </w:pPr>
          </w:p>
        </w:tc>
      </w:tr>
      <w:tr w:rsidR="0098616F" w:rsidRPr="00C77FEF" w14:paraId="5F6FAB97" w14:textId="77777777" w:rsidTr="00B56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0CD77C9A" w14:textId="77777777" w:rsidR="0098616F" w:rsidRPr="00331B80" w:rsidRDefault="0098616F" w:rsidP="00B56E0F">
            <w:pPr>
              <w:spacing w:before="20" w:after="20" w:line="360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Factum = 1 electronic file</w:t>
            </w:r>
          </w:p>
        </w:tc>
        <w:tc>
          <w:tcPr>
            <w:tcW w:w="7451" w:type="dxa"/>
          </w:tcPr>
          <w:p w14:paraId="41D3D00D" w14:textId="77777777" w:rsidR="0098616F" w:rsidRDefault="0098616F" w:rsidP="00B56E0F">
            <w:pPr>
              <w:spacing w:before="20" w:after="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Factum</w:t>
            </w:r>
            <w:r>
              <w:rPr>
                <w:rFonts w:eastAsia="Times New Roman"/>
                <w:sz w:val="22"/>
                <w:lang w:val="en-US"/>
              </w:rPr>
              <w:t>s</w:t>
            </w:r>
            <w:r w:rsidRPr="00C77FEF">
              <w:rPr>
                <w:rFonts w:eastAsia="Times New Roman"/>
                <w:sz w:val="22"/>
                <w:lang w:val="en-US"/>
              </w:rPr>
              <w:t xml:space="preserve"> </w:t>
            </w:r>
            <w:r>
              <w:rPr>
                <w:rFonts w:eastAsia="Times New Roman"/>
                <w:sz w:val="22"/>
                <w:lang w:val="en-US"/>
              </w:rPr>
              <w:t xml:space="preserve">must be </w:t>
            </w:r>
            <w:r w:rsidRPr="00C77FEF">
              <w:rPr>
                <w:rFonts w:eastAsia="Times New Roman"/>
                <w:sz w:val="22"/>
                <w:lang w:val="en-US"/>
              </w:rPr>
              <w:t xml:space="preserve">saved as </w:t>
            </w:r>
            <w:r w:rsidRPr="000809DE">
              <w:rPr>
                <w:rFonts w:eastAsia="Times New Roman"/>
                <w:sz w:val="22"/>
                <w:u w:val="single"/>
                <w:lang w:val="en-US"/>
              </w:rPr>
              <w:t xml:space="preserve">one </w:t>
            </w:r>
            <w:r>
              <w:rPr>
                <w:rFonts w:eastAsia="Times New Roman"/>
                <w:sz w:val="22"/>
                <w:u w:val="single"/>
                <w:lang w:val="en-US"/>
              </w:rPr>
              <w:t xml:space="preserve">PDF electronic </w:t>
            </w:r>
            <w:r w:rsidRPr="000809DE">
              <w:rPr>
                <w:rFonts w:eastAsia="Times New Roman"/>
                <w:sz w:val="22"/>
                <w:u w:val="single"/>
                <w:lang w:val="en-US"/>
              </w:rPr>
              <w:t>file</w:t>
            </w:r>
            <w:r>
              <w:rPr>
                <w:rFonts w:eastAsia="Times New Roman"/>
                <w:sz w:val="22"/>
                <w:u w:val="single"/>
                <w:lang w:val="en-US"/>
              </w:rPr>
              <w:t>/document</w:t>
            </w:r>
            <w:r>
              <w:rPr>
                <w:rFonts w:eastAsia="Times New Roman"/>
                <w:sz w:val="22"/>
                <w:lang w:val="en-US"/>
              </w:rPr>
              <w:t xml:space="preserve"> including cover page,</w:t>
            </w:r>
            <w:r w:rsidRPr="00C77FEF">
              <w:rPr>
                <w:rFonts w:eastAsia="Times New Roman"/>
                <w:sz w:val="22"/>
                <w:lang w:val="en-US"/>
              </w:rPr>
              <w:t xml:space="preserve"> table of contents</w:t>
            </w:r>
            <w:r>
              <w:rPr>
                <w:rFonts w:eastAsia="Times New Roman"/>
                <w:sz w:val="22"/>
                <w:lang w:val="en-US"/>
              </w:rPr>
              <w:t xml:space="preserve"> and appendices</w:t>
            </w:r>
            <w:r>
              <w:rPr>
                <w:rFonts w:eastAsia="Times New Roman" w:cs="Times New Roman"/>
                <w:i/>
                <w:iCs/>
                <w:sz w:val="22"/>
              </w:rPr>
              <w:t>.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14:paraId="75E14DB9" w14:textId="77777777" w:rsidR="0098616F" w:rsidRDefault="0098616F" w:rsidP="00B56E0F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sz w:val="22"/>
                <w:lang w:val="en-US"/>
              </w:rPr>
            </w:pPr>
          </w:p>
        </w:tc>
      </w:tr>
      <w:bookmarkEnd w:id="3"/>
    </w:tbl>
    <w:p w14:paraId="1878AF46" w14:textId="77777777" w:rsidR="00F93C25" w:rsidRDefault="00F93C25" w:rsidP="00AE4F61"/>
    <w:p w14:paraId="25645EBD" w14:textId="250052E4" w:rsidR="008F6EC3" w:rsidRDefault="00AE4F61" w:rsidP="00AE4F61">
      <w:r>
        <w:t>History</w:t>
      </w:r>
      <w:r w:rsidR="008F6EC3">
        <w:t>:</w:t>
      </w:r>
      <w:r>
        <w:t xml:space="preserve"> </w:t>
      </w:r>
    </w:p>
    <w:p w14:paraId="1473934D" w14:textId="6CE47688" w:rsidR="00AE4F61" w:rsidRDefault="00AE4F61" w:rsidP="00AE4F61">
      <w:r>
        <w:t xml:space="preserve">Replaces </w:t>
      </w:r>
      <w:r w:rsidR="008F6EC3">
        <w:t>Completion instructions in previous Rules and Forms</w:t>
      </w:r>
      <w:r w:rsidR="005C6601">
        <w:t xml:space="preserve"> and Practice Directives</w:t>
      </w:r>
    </w:p>
    <w:p w14:paraId="3FFC6B31" w14:textId="6636D0C7" w:rsidR="001B246D" w:rsidRPr="00AE4F61" w:rsidRDefault="001B246D" w:rsidP="00AE4F61">
      <w:r>
        <w:t xml:space="preserve">Last Updated: </w:t>
      </w:r>
      <w:ins w:id="11" w:author="Author">
        <w:r w:rsidR="00325454">
          <w:t xml:space="preserve">July 18, 2022 </w:t>
        </w:r>
      </w:ins>
    </w:p>
    <w:sectPr w:rsidR="001B246D" w:rsidRPr="00AE4F61" w:rsidSect="001D1B55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2FC08" w14:textId="77777777" w:rsidR="00A2003E" w:rsidRDefault="00A2003E" w:rsidP="00CD4E93">
      <w:r>
        <w:separator/>
      </w:r>
    </w:p>
  </w:endnote>
  <w:endnote w:type="continuationSeparator" w:id="0">
    <w:p w14:paraId="110C12A6" w14:textId="77777777" w:rsidR="00A2003E" w:rsidRDefault="00A2003E" w:rsidP="00CD4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41F9E" w14:textId="5A2DE95D" w:rsidR="00AD57C4" w:rsidRDefault="00F50715" w:rsidP="00AD57C4">
    <w:pPr>
      <w:pStyle w:val="Footer"/>
      <w:jc w:val="right"/>
    </w:pPr>
    <w:sdt>
      <w:sdtPr>
        <w:id w:val="-1262983755"/>
        <w:docPartObj>
          <w:docPartGallery w:val="Page Numbers (Bottom of Page)"/>
          <w:docPartUnique/>
        </w:docPartObj>
      </w:sdtPr>
      <w:sdtEndPr/>
      <w:sdtContent>
        <w:sdt>
          <w:sdtPr>
            <w:id w:val="-1191293798"/>
            <w:docPartObj>
              <w:docPartGallery w:val="Page Numbers (Top of Page)"/>
              <w:docPartUnique/>
            </w:docPartObj>
          </w:sdtPr>
          <w:sdtEndPr/>
          <w:sdtContent>
            <w:r w:rsidR="00980BB5">
              <w:t xml:space="preserve">Page </w:t>
            </w:r>
            <w:r w:rsidR="00980BB5">
              <w:rPr>
                <w:b/>
                <w:bCs/>
                <w:szCs w:val="24"/>
              </w:rPr>
              <w:fldChar w:fldCharType="begin"/>
            </w:r>
            <w:r w:rsidR="00980BB5">
              <w:rPr>
                <w:b/>
                <w:bCs/>
              </w:rPr>
              <w:instrText xml:space="preserve"> PAGE </w:instrText>
            </w:r>
            <w:r w:rsidR="00980BB5">
              <w:rPr>
                <w:b/>
                <w:bCs/>
                <w:szCs w:val="24"/>
              </w:rPr>
              <w:fldChar w:fldCharType="separate"/>
            </w:r>
            <w:r w:rsidR="00B671EB">
              <w:rPr>
                <w:b/>
                <w:bCs/>
                <w:noProof/>
              </w:rPr>
              <w:t>6</w:t>
            </w:r>
            <w:r w:rsidR="00980BB5">
              <w:rPr>
                <w:b/>
                <w:bCs/>
                <w:szCs w:val="24"/>
              </w:rPr>
              <w:fldChar w:fldCharType="end"/>
            </w:r>
            <w:r w:rsidR="00980BB5">
              <w:t xml:space="preserve"> of </w:t>
            </w:r>
            <w:r w:rsidR="00980BB5">
              <w:rPr>
                <w:b/>
                <w:bCs/>
                <w:szCs w:val="24"/>
              </w:rPr>
              <w:fldChar w:fldCharType="begin"/>
            </w:r>
            <w:r w:rsidR="00980BB5">
              <w:rPr>
                <w:b/>
                <w:bCs/>
              </w:rPr>
              <w:instrText xml:space="preserve"> NUMPAGES  </w:instrText>
            </w:r>
            <w:r w:rsidR="00980BB5">
              <w:rPr>
                <w:b/>
                <w:bCs/>
                <w:szCs w:val="24"/>
              </w:rPr>
              <w:fldChar w:fldCharType="separate"/>
            </w:r>
            <w:r w:rsidR="00B671EB">
              <w:rPr>
                <w:b/>
                <w:bCs/>
                <w:noProof/>
              </w:rPr>
              <w:t>6</w:t>
            </w:r>
            <w:r w:rsidR="00980BB5"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  <w:p w14:paraId="079E81D1" w14:textId="55807C32" w:rsidR="00BB5DB9" w:rsidRDefault="00BB5DB9" w:rsidP="00AD57C4">
    <w:pPr>
      <w:pStyle w:val="Footer"/>
      <w:jc w:val="right"/>
    </w:pPr>
    <w:r>
      <w:t xml:space="preserve">                     </w:t>
    </w:r>
    <w:hyperlink r:id="rId1" w:history="1">
      <w:r w:rsidRPr="00C17CA2">
        <w:rPr>
          <w:rStyle w:val="Hyperlink"/>
          <w:rFonts w:asciiTheme="minorHAnsi" w:hAnsiTheme="minorHAnsi"/>
          <w:sz w:val="16"/>
          <w:szCs w:val="16"/>
        </w:rPr>
        <w:t>www.bccourts.ca/Court_of_Appeal/</w:t>
      </w:r>
    </w:hyperlink>
  </w:p>
  <w:p w14:paraId="3D901B99" w14:textId="77777777" w:rsidR="00980BB5" w:rsidRDefault="00980B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43153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4242AF" w14:textId="5EDA72DB" w:rsidR="002F092C" w:rsidRDefault="002F092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D1B5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C290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6B4698E" w14:textId="77777777" w:rsidR="002F092C" w:rsidRDefault="002F0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EE224" w14:textId="77777777" w:rsidR="00A2003E" w:rsidRDefault="00A2003E" w:rsidP="00CD4E93">
      <w:r>
        <w:separator/>
      </w:r>
    </w:p>
  </w:footnote>
  <w:footnote w:type="continuationSeparator" w:id="0">
    <w:p w14:paraId="077CA4B3" w14:textId="77777777" w:rsidR="00A2003E" w:rsidRDefault="00A2003E" w:rsidP="00CD4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0790"/>
    </w:tblGrid>
    <w:tr w:rsidR="001D1B55" w14:paraId="5066D174" w14:textId="77777777" w:rsidTr="00D077A2">
      <w:tc>
        <w:tcPr>
          <w:tcW w:w="11690" w:type="dxa"/>
          <w:shd w:val="clear" w:color="auto" w:fill="000000" w:themeFill="text1"/>
        </w:tcPr>
        <w:p w14:paraId="32781F18" w14:textId="77777777" w:rsidR="001D1B55" w:rsidRPr="00521859" w:rsidRDefault="001D1B55" w:rsidP="00521859">
          <w:pPr>
            <w:rPr>
              <w:rFonts w:asciiTheme="minorHAnsi" w:hAnsiTheme="minorHAnsi" w:cstheme="minorHAnsi"/>
              <w:b/>
              <w:sz w:val="28"/>
              <w:szCs w:val="28"/>
            </w:rPr>
          </w:pPr>
          <w:r w:rsidRPr="00521859">
            <w:rPr>
              <w:rFonts w:asciiTheme="minorHAnsi" w:hAnsiTheme="minorHAnsi" w:cstheme="minorHAnsi"/>
              <w:b/>
              <w:sz w:val="28"/>
              <w:szCs w:val="28"/>
            </w:rPr>
            <w:t>COURT OF APPEAL FOR BRITISH COLUMBIA</w:t>
          </w:r>
        </w:p>
        <w:p w14:paraId="1CE84725" w14:textId="08209141" w:rsidR="0067213D" w:rsidRDefault="00BA082B" w:rsidP="00521859">
          <w:pPr>
            <w:rPr>
              <w:rFonts w:asciiTheme="minorHAnsi" w:hAnsiTheme="minorHAnsi" w:cstheme="minorHAnsi"/>
              <w:b/>
              <w:sz w:val="32"/>
              <w:szCs w:val="32"/>
            </w:rPr>
          </w:pPr>
          <w:r w:rsidRPr="007418A5">
            <w:rPr>
              <w:rFonts w:asciiTheme="minorHAnsi" w:hAnsiTheme="minorHAnsi" w:cstheme="minorHAnsi"/>
              <w:b/>
              <w:sz w:val="32"/>
              <w:szCs w:val="32"/>
            </w:rPr>
            <w:t>Paper</w:t>
          </w:r>
          <w:r w:rsidR="0067213D">
            <w:rPr>
              <w:rFonts w:asciiTheme="minorHAnsi" w:hAnsiTheme="minorHAnsi" w:cstheme="minorHAnsi"/>
              <w:b/>
              <w:sz w:val="32"/>
              <w:szCs w:val="32"/>
            </w:rPr>
            <w:t xml:space="preserve"> Filing</w:t>
          </w:r>
          <w:r w:rsidRPr="007418A5">
            <w:rPr>
              <w:rFonts w:asciiTheme="minorHAnsi" w:hAnsiTheme="minorHAnsi" w:cstheme="minorHAnsi"/>
              <w:b/>
              <w:sz w:val="32"/>
              <w:szCs w:val="32"/>
            </w:rPr>
            <w:t xml:space="preserve"> </w:t>
          </w:r>
        </w:p>
        <w:p w14:paraId="3E0279B7" w14:textId="72B42E8D" w:rsidR="00521859" w:rsidRPr="007418A5" w:rsidRDefault="00521859" w:rsidP="00521859">
          <w:pPr>
            <w:rPr>
              <w:rFonts w:asciiTheme="minorHAnsi" w:hAnsiTheme="minorHAnsi" w:cstheme="minorHAnsi"/>
              <w:b/>
              <w:sz w:val="32"/>
              <w:szCs w:val="32"/>
            </w:rPr>
          </w:pPr>
          <w:r w:rsidRPr="007418A5">
            <w:rPr>
              <w:rFonts w:asciiTheme="minorHAnsi" w:hAnsiTheme="minorHAnsi" w:cstheme="minorHAnsi"/>
              <w:b/>
              <w:sz w:val="32"/>
              <w:szCs w:val="32"/>
            </w:rPr>
            <w:t>Completion Instruction</w:t>
          </w:r>
          <w:r w:rsidR="0067213D">
            <w:rPr>
              <w:rFonts w:asciiTheme="minorHAnsi" w:hAnsiTheme="minorHAnsi" w:cstheme="minorHAnsi"/>
              <w:b/>
              <w:sz w:val="32"/>
              <w:szCs w:val="32"/>
            </w:rPr>
            <w:t>s</w:t>
          </w:r>
          <w:r w:rsidRPr="007418A5">
            <w:rPr>
              <w:rFonts w:asciiTheme="minorHAnsi" w:hAnsiTheme="minorHAnsi" w:cstheme="minorHAnsi"/>
              <w:b/>
              <w:sz w:val="32"/>
              <w:szCs w:val="32"/>
            </w:rPr>
            <w:t>:</w:t>
          </w:r>
        </w:p>
        <w:p w14:paraId="1B6D6FCD" w14:textId="34F5A854" w:rsidR="00521859" w:rsidRPr="009762C1" w:rsidRDefault="00521859" w:rsidP="00521859">
          <w:pPr>
            <w:rPr>
              <w:rFonts w:asciiTheme="minorHAnsi" w:hAnsiTheme="minorHAnsi" w:cstheme="minorHAnsi"/>
              <w:b/>
              <w:sz w:val="44"/>
              <w:szCs w:val="44"/>
            </w:rPr>
          </w:pPr>
          <w:r w:rsidRPr="007418A5">
            <w:rPr>
              <w:rFonts w:asciiTheme="minorHAnsi" w:hAnsiTheme="minorHAnsi" w:cstheme="minorHAnsi"/>
              <w:b/>
              <w:sz w:val="32"/>
              <w:szCs w:val="32"/>
            </w:rPr>
            <w:t>Factums and Replies</w:t>
          </w:r>
        </w:p>
      </w:tc>
    </w:tr>
  </w:tbl>
  <w:p w14:paraId="4AD5445C" w14:textId="13572C3F" w:rsidR="009C6B7F" w:rsidRDefault="009C6B7F" w:rsidP="001D1B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1016"/>
    </w:tblGrid>
    <w:tr w:rsidR="009C6B7F" w14:paraId="3FBAA79E" w14:textId="77777777" w:rsidTr="00D077A2">
      <w:tc>
        <w:tcPr>
          <w:tcW w:w="11690" w:type="dxa"/>
          <w:shd w:val="clear" w:color="auto" w:fill="000000" w:themeFill="text1"/>
        </w:tcPr>
        <w:p w14:paraId="7AAC515F" w14:textId="77777777" w:rsidR="009C6B7F" w:rsidRPr="009762C1" w:rsidRDefault="009C6B7F" w:rsidP="009C6B7F">
          <w:pPr>
            <w:jc w:val="center"/>
            <w:rPr>
              <w:rFonts w:asciiTheme="minorHAnsi" w:hAnsiTheme="minorHAnsi" w:cstheme="minorHAnsi"/>
              <w:b/>
              <w:sz w:val="44"/>
              <w:szCs w:val="44"/>
            </w:rPr>
          </w:pPr>
          <w:r w:rsidRPr="009762C1">
            <w:rPr>
              <w:rFonts w:asciiTheme="minorHAnsi" w:hAnsiTheme="minorHAnsi" w:cstheme="minorHAnsi"/>
              <w:b/>
              <w:sz w:val="44"/>
              <w:szCs w:val="44"/>
            </w:rPr>
            <w:t>COURT OF APPEAL FOR BRITISH COLUMBIA</w:t>
          </w:r>
        </w:p>
      </w:tc>
    </w:tr>
  </w:tbl>
  <w:p w14:paraId="76BD26D8" w14:textId="77777777" w:rsidR="009C6B7F" w:rsidRPr="009762C1" w:rsidRDefault="009C6B7F" w:rsidP="009C6B7F"/>
  <w:p w14:paraId="75F6DB7A" w14:textId="77777777" w:rsidR="009C6B7F" w:rsidRDefault="009C6B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2984"/>
    <w:multiLevelType w:val="hybridMultilevel"/>
    <w:tmpl w:val="AFC6DB16"/>
    <w:lvl w:ilvl="0" w:tplc="711E1C9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6080A"/>
    <w:multiLevelType w:val="hybridMultilevel"/>
    <w:tmpl w:val="46663C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02D03"/>
    <w:multiLevelType w:val="hybridMultilevel"/>
    <w:tmpl w:val="20EEAC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56909"/>
    <w:multiLevelType w:val="multilevel"/>
    <w:tmpl w:val="77323BAC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2E505E8F"/>
    <w:multiLevelType w:val="multilevel"/>
    <w:tmpl w:val="CD445FE2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67A1EF7"/>
    <w:multiLevelType w:val="multilevel"/>
    <w:tmpl w:val="5442DAD4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6866B09"/>
    <w:multiLevelType w:val="multilevel"/>
    <w:tmpl w:val="C5F4DCC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C9F3D82"/>
    <w:multiLevelType w:val="multilevel"/>
    <w:tmpl w:val="C6704EE0"/>
    <w:lvl w:ilvl="0">
      <w:start w:val="1"/>
      <w:numFmt w:val="decimal"/>
      <w:lvlText w:val="%1.0"/>
      <w:lvlJc w:val="left"/>
      <w:pPr>
        <w:ind w:left="368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8" w:hanging="3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58226D0"/>
    <w:multiLevelType w:val="hybridMultilevel"/>
    <w:tmpl w:val="5720C8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EC082D"/>
    <w:multiLevelType w:val="hybridMultilevel"/>
    <w:tmpl w:val="9C3AF6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8408C"/>
    <w:multiLevelType w:val="multilevel"/>
    <w:tmpl w:val="D9B81FB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78E94C1F"/>
    <w:multiLevelType w:val="multilevel"/>
    <w:tmpl w:val="C5F4DCC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10"/>
  </w:num>
  <w:num w:numId="9">
    <w:abstractNumId w:val="4"/>
  </w:num>
  <w:num w:numId="10">
    <w:abstractNumId w:val="11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 w:grammar="clean"/>
  <w:revisionView w:markup="0"/>
  <w:trackRevisions/>
  <w:defaultTabStop w:val="720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37F"/>
    <w:rsid w:val="00004A8A"/>
    <w:rsid w:val="00015CF7"/>
    <w:rsid w:val="00043A20"/>
    <w:rsid w:val="000528A7"/>
    <w:rsid w:val="00063A94"/>
    <w:rsid w:val="00066207"/>
    <w:rsid w:val="00074CA7"/>
    <w:rsid w:val="00075E3F"/>
    <w:rsid w:val="000809DE"/>
    <w:rsid w:val="00082B2F"/>
    <w:rsid w:val="000927A0"/>
    <w:rsid w:val="00092D21"/>
    <w:rsid w:val="00095ABA"/>
    <w:rsid w:val="000977B3"/>
    <w:rsid w:val="000A148F"/>
    <w:rsid w:val="000A283C"/>
    <w:rsid w:val="000B0047"/>
    <w:rsid w:val="000B0AE4"/>
    <w:rsid w:val="000E794C"/>
    <w:rsid w:val="000E7CA9"/>
    <w:rsid w:val="000F25F0"/>
    <w:rsid w:val="000F262F"/>
    <w:rsid w:val="000F2A47"/>
    <w:rsid w:val="000F7B73"/>
    <w:rsid w:val="00102C36"/>
    <w:rsid w:val="00105ACB"/>
    <w:rsid w:val="0011292D"/>
    <w:rsid w:val="0011628E"/>
    <w:rsid w:val="00117DCF"/>
    <w:rsid w:val="00120901"/>
    <w:rsid w:val="00121280"/>
    <w:rsid w:val="001373AD"/>
    <w:rsid w:val="001419EA"/>
    <w:rsid w:val="001523D9"/>
    <w:rsid w:val="0015621F"/>
    <w:rsid w:val="00157576"/>
    <w:rsid w:val="00174F42"/>
    <w:rsid w:val="00176CA2"/>
    <w:rsid w:val="00191B7A"/>
    <w:rsid w:val="0019684B"/>
    <w:rsid w:val="001B246D"/>
    <w:rsid w:val="001B73C7"/>
    <w:rsid w:val="001C7640"/>
    <w:rsid w:val="001D1B55"/>
    <w:rsid w:val="001F3180"/>
    <w:rsid w:val="001F5936"/>
    <w:rsid w:val="002048D4"/>
    <w:rsid w:val="00216AB4"/>
    <w:rsid w:val="002177EA"/>
    <w:rsid w:val="00223158"/>
    <w:rsid w:val="00225271"/>
    <w:rsid w:val="00225752"/>
    <w:rsid w:val="00227F29"/>
    <w:rsid w:val="00240595"/>
    <w:rsid w:val="002469DF"/>
    <w:rsid w:val="002472C3"/>
    <w:rsid w:val="00256F13"/>
    <w:rsid w:val="00275F6C"/>
    <w:rsid w:val="0027685F"/>
    <w:rsid w:val="00282FF7"/>
    <w:rsid w:val="00290655"/>
    <w:rsid w:val="002A2BB9"/>
    <w:rsid w:val="002B0657"/>
    <w:rsid w:val="002C5B40"/>
    <w:rsid w:val="002D40AA"/>
    <w:rsid w:val="002D580A"/>
    <w:rsid w:val="002E0417"/>
    <w:rsid w:val="002E05A6"/>
    <w:rsid w:val="002E3D99"/>
    <w:rsid w:val="002E7142"/>
    <w:rsid w:val="002F092C"/>
    <w:rsid w:val="002F4AF0"/>
    <w:rsid w:val="002F5F75"/>
    <w:rsid w:val="002F76D7"/>
    <w:rsid w:val="0030584E"/>
    <w:rsid w:val="00305B11"/>
    <w:rsid w:val="00314C7A"/>
    <w:rsid w:val="00325454"/>
    <w:rsid w:val="0033057D"/>
    <w:rsid w:val="00333763"/>
    <w:rsid w:val="00335965"/>
    <w:rsid w:val="00336471"/>
    <w:rsid w:val="00336710"/>
    <w:rsid w:val="00336803"/>
    <w:rsid w:val="003403BF"/>
    <w:rsid w:val="00347BDD"/>
    <w:rsid w:val="0035068C"/>
    <w:rsid w:val="003561BD"/>
    <w:rsid w:val="00356766"/>
    <w:rsid w:val="00356EF5"/>
    <w:rsid w:val="00370907"/>
    <w:rsid w:val="00381C86"/>
    <w:rsid w:val="00383734"/>
    <w:rsid w:val="00385309"/>
    <w:rsid w:val="003922DC"/>
    <w:rsid w:val="003925B0"/>
    <w:rsid w:val="003951B8"/>
    <w:rsid w:val="003A15FD"/>
    <w:rsid w:val="003A770A"/>
    <w:rsid w:val="003B0331"/>
    <w:rsid w:val="003B132E"/>
    <w:rsid w:val="003C0015"/>
    <w:rsid w:val="003C06E4"/>
    <w:rsid w:val="003C6AB6"/>
    <w:rsid w:val="003C6B8C"/>
    <w:rsid w:val="003D3215"/>
    <w:rsid w:val="003D4532"/>
    <w:rsid w:val="003E0FBD"/>
    <w:rsid w:val="003E54DB"/>
    <w:rsid w:val="00400BE9"/>
    <w:rsid w:val="004029BE"/>
    <w:rsid w:val="00411001"/>
    <w:rsid w:val="00414001"/>
    <w:rsid w:val="0041634E"/>
    <w:rsid w:val="0041672C"/>
    <w:rsid w:val="0043007C"/>
    <w:rsid w:val="00437B4F"/>
    <w:rsid w:val="00443AC5"/>
    <w:rsid w:val="0044678F"/>
    <w:rsid w:val="00455088"/>
    <w:rsid w:val="00462E26"/>
    <w:rsid w:val="00463821"/>
    <w:rsid w:val="00464997"/>
    <w:rsid w:val="004666AB"/>
    <w:rsid w:val="004721AF"/>
    <w:rsid w:val="00476711"/>
    <w:rsid w:val="00481299"/>
    <w:rsid w:val="00490BE5"/>
    <w:rsid w:val="00493DC7"/>
    <w:rsid w:val="00495BEC"/>
    <w:rsid w:val="004969AE"/>
    <w:rsid w:val="004A0943"/>
    <w:rsid w:val="004B627A"/>
    <w:rsid w:val="004C28B9"/>
    <w:rsid w:val="004D239F"/>
    <w:rsid w:val="004D45AF"/>
    <w:rsid w:val="004E60E0"/>
    <w:rsid w:val="0050409E"/>
    <w:rsid w:val="00506E55"/>
    <w:rsid w:val="00507654"/>
    <w:rsid w:val="00510875"/>
    <w:rsid w:val="00510CCF"/>
    <w:rsid w:val="00514851"/>
    <w:rsid w:val="00516E0F"/>
    <w:rsid w:val="00521859"/>
    <w:rsid w:val="005273CD"/>
    <w:rsid w:val="00533096"/>
    <w:rsid w:val="00554985"/>
    <w:rsid w:val="00555EC4"/>
    <w:rsid w:val="00560F5D"/>
    <w:rsid w:val="00570B58"/>
    <w:rsid w:val="00575F29"/>
    <w:rsid w:val="00576256"/>
    <w:rsid w:val="005818D2"/>
    <w:rsid w:val="00583DE1"/>
    <w:rsid w:val="00592865"/>
    <w:rsid w:val="005A1E25"/>
    <w:rsid w:val="005A38D2"/>
    <w:rsid w:val="005B45D9"/>
    <w:rsid w:val="005B460C"/>
    <w:rsid w:val="005C05D4"/>
    <w:rsid w:val="005C09AD"/>
    <w:rsid w:val="005C2906"/>
    <w:rsid w:val="005C4AE0"/>
    <w:rsid w:val="005C6601"/>
    <w:rsid w:val="005D1E80"/>
    <w:rsid w:val="005D6387"/>
    <w:rsid w:val="005E2868"/>
    <w:rsid w:val="005F1526"/>
    <w:rsid w:val="006008A9"/>
    <w:rsid w:val="0060256C"/>
    <w:rsid w:val="006037BB"/>
    <w:rsid w:val="00610D1F"/>
    <w:rsid w:val="00617995"/>
    <w:rsid w:val="006213FE"/>
    <w:rsid w:val="00623108"/>
    <w:rsid w:val="006367CB"/>
    <w:rsid w:val="006417FC"/>
    <w:rsid w:val="0065052F"/>
    <w:rsid w:val="00671A78"/>
    <w:rsid w:val="0067213D"/>
    <w:rsid w:val="00676F5A"/>
    <w:rsid w:val="00681119"/>
    <w:rsid w:val="00683741"/>
    <w:rsid w:val="006A1D7A"/>
    <w:rsid w:val="006A517B"/>
    <w:rsid w:val="006F704C"/>
    <w:rsid w:val="00703040"/>
    <w:rsid w:val="00703A0A"/>
    <w:rsid w:val="00704058"/>
    <w:rsid w:val="007055A1"/>
    <w:rsid w:val="007110A4"/>
    <w:rsid w:val="00715C52"/>
    <w:rsid w:val="007160A8"/>
    <w:rsid w:val="007270C2"/>
    <w:rsid w:val="00733195"/>
    <w:rsid w:val="0073446B"/>
    <w:rsid w:val="00737FE6"/>
    <w:rsid w:val="007413E5"/>
    <w:rsid w:val="007418A5"/>
    <w:rsid w:val="00743853"/>
    <w:rsid w:val="0074453D"/>
    <w:rsid w:val="007455C3"/>
    <w:rsid w:val="00752137"/>
    <w:rsid w:val="00756975"/>
    <w:rsid w:val="0076398D"/>
    <w:rsid w:val="007675B6"/>
    <w:rsid w:val="00770085"/>
    <w:rsid w:val="00775365"/>
    <w:rsid w:val="0077624D"/>
    <w:rsid w:val="00780FA8"/>
    <w:rsid w:val="00785481"/>
    <w:rsid w:val="0078632E"/>
    <w:rsid w:val="007878B7"/>
    <w:rsid w:val="0079036A"/>
    <w:rsid w:val="00790800"/>
    <w:rsid w:val="0079370C"/>
    <w:rsid w:val="007A333D"/>
    <w:rsid w:val="007A4FBA"/>
    <w:rsid w:val="007B7B03"/>
    <w:rsid w:val="007C2169"/>
    <w:rsid w:val="007D65A0"/>
    <w:rsid w:val="007E086C"/>
    <w:rsid w:val="007F082A"/>
    <w:rsid w:val="007F0DFC"/>
    <w:rsid w:val="007F1366"/>
    <w:rsid w:val="00802FDF"/>
    <w:rsid w:val="00810D37"/>
    <w:rsid w:val="00811405"/>
    <w:rsid w:val="0081316D"/>
    <w:rsid w:val="00815411"/>
    <w:rsid w:val="0082433B"/>
    <w:rsid w:val="008271B4"/>
    <w:rsid w:val="008321B5"/>
    <w:rsid w:val="008403C6"/>
    <w:rsid w:val="00853C4A"/>
    <w:rsid w:val="0085587C"/>
    <w:rsid w:val="00866CFF"/>
    <w:rsid w:val="008714AE"/>
    <w:rsid w:val="008742F9"/>
    <w:rsid w:val="00874499"/>
    <w:rsid w:val="00877DBF"/>
    <w:rsid w:val="00880426"/>
    <w:rsid w:val="008908D2"/>
    <w:rsid w:val="00891821"/>
    <w:rsid w:val="00892BFC"/>
    <w:rsid w:val="008A25D8"/>
    <w:rsid w:val="008A4F03"/>
    <w:rsid w:val="008A4F0A"/>
    <w:rsid w:val="008B3D58"/>
    <w:rsid w:val="008B61E1"/>
    <w:rsid w:val="008D17C2"/>
    <w:rsid w:val="008D3476"/>
    <w:rsid w:val="008D3ADE"/>
    <w:rsid w:val="008D4BD1"/>
    <w:rsid w:val="008E15D1"/>
    <w:rsid w:val="008E7E1D"/>
    <w:rsid w:val="008F3F41"/>
    <w:rsid w:val="008F6EC3"/>
    <w:rsid w:val="00901DBB"/>
    <w:rsid w:val="00902AEC"/>
    <w:rsid w:val="00904BCB"/>
    <w:rsid w:val="00912850"/>
    <w:rsid w:val="00917642"/>
    <w:rsid w:val="0091764A"/>
    <w:rsid w:val="0091782D"/>
    <w:rsid w:val="00921955"/>
    <w:rsid w:val="00923CAE"/>
    <w:rsid w:val="00927FEB"/>
    <w:rsid w:val="009368E1"/>
    <w:rsid w:val="00940D2D"/>
    <w:rsid w:val="00943D77"/>
    <w:rsid w:val="00951B8D"/>
    <w:rsid w:val="009528D2"/>
    <w:rsid w:val="00955EE6"/>
    <w:rsid w:val="009609E5"/>
    <w:rsid w:val="00960BE2"/>
    <w:rsid w:val="00960F03"/>
    <w:rsid w:val="009727BB"/>
    <w:rsid w:val="00973163"/>
    <w:rsid w:val="00980743"/>
    <w:rsid w:val="00980BB5"/>
    <w:rsid w:val="0098430C"/>
    <w:rsid w:val="0098616F"/>
    <w:rsid w:val="00991679"/>
    <w:rsid w:val="009945D5"/>
    <w:rsid w:val="0099726F"/>
    <w:rsid w:val="00997D2E"/>
    <w:rsid w:val="009B3FCC"/>
    <w:rsid w:val="009B6172"/>
    <w:rsid w:val="009B71FB"/>
    <w:rsid w:val="009C27DD"/>
    <w:rsid w:val="009C6B7F"/>
    <w:rsid w:val="009D2546"/>
    <w:rsid w:val="009F5566"/>
    <w:rsid w:val="009F68F6"/>
    <w:rsid w:val="009F6997"/>
    <w:rsid w:val="00A03647"/>
    <w:rsid w:val="00A12D79"/>
    <w:rsid w:val="00A2003E"/>
    <w:rsid w:val="00A2312A"/>
    <w:rsid w:val="00A24205"/>
    <w:rsid w:val="00A41E49"/>
    <w:rsid w:val="00A44BA6"/>
    <w:rsid w:val="00A477F1"/>
    <w:rsid w:val="00A52A43"/>
    <w:rsid w:val="00A5324E"/>
    <w:rsid w:val="00A73305"/>
    <w:rsid w:val="00A801D6"/>
    <w:rsid w:val="00A8037F"/>
    <w:rsid w:val="00A80854"/>
    <w:rsid w:val="00A92037"/>
    <w:rsid w:val="00AA501B"/>
    <w:rsid w:val="00AB0C82"/>
    <w:rsid w:val="00AB7642"/>
    <w:rsid w:val="00AD2C05"/>
    <w:rsid w:val="00AD57C4"/>
    <w:rsid w:val="00AD6D23"/>
    <w:rsid w:val="00AE026A"/>
    <w:rsid w:val="00AE4F61"/>
    <w:rsid w:val="00AE4F83"/>
    <w:rsid w:val="00AF1619"/>
    <w:rsid w:val="00AF57EA"/>
    <w:rsid w:val="00B03908"/>
    <w:rsid w:val="00B12419"/>
    <w:rsid w:val="00B33470"/>
    <w:rsid w:val="00B44E3F"/>
    <w:rsid w:val="00B47DD1"/>
    <w:rsid w:val="00B54D0A"/>
    <w:rsid w:val="00B55703"/>
    <w:rsid w:val="00B56BAA"/>
    <w:rsid w:val="00B63FF1"/>
    <w:rsid w:val="00B671EB"/>
    <w:rsid w:val="00B71313"/>
    <w:rsid w:val="00B819D5"/>
    <w:rsid w:val="00B82002"/>
    <w:rsid w:val="00B85D34"/>
    <w:rsid w:val="00B9588B"/>
    <w:rsid w:val="00BA082B"/>
    <w:rsid w:val="00BA5541"/>
    <w:rsid w:val="00BA6636"/>
    <w:rsid w:val="00BA761C"/>
    <w:rsid w:val="00BB0B00"/>
    <w:rsid w:val="00BB4378"/>
    <w:rsid w:val="00BB4C0D"/>
    <w:rsid w:val="00BB5DB9"/>
    <w:rsid w:val="00BB7651"/>
    <w:rsid w:val="00BC3A45"/>
    <w:rsid w:val="00BD456C"/>
    <w:rsid w:val="00BE6BE4"/>
    <w:rsid w:val="00BF32BE"/>
    <w:rsid w:val="00BF7915"/>
    <w:rsid w:val="00BF7B7D"/>
    <w:rsid w:val="00C0285A"/>
    <w:rsid w:val="00C066AD"/>
    <w:rsid w:val="00C17CA2"/>
    <w:rsid w:val="00C22B95"/>
    <w:rsid w:val="00C23D3B"/>
    <w:rsid w:val="00C339D1"/>
    <w:rsid w:val="00C41CC0"/>
    <w:rsid w:val="00C439BC"/>
    <w:rsid w:val="00C44AA8"/>
    <w:rsid w:val="00C527D1"/>
    <w:rsid w:val="00C60FD9"/>
    <w:rsid w:val="00C625E7"/>
    <w:rsid w:val="00C643B7"/>
    <w:rsid w:val="00C64D9C"/>
    <w:rsid w:val="00C71354"/>
    <w:rsid w:val="00C748BA"/>
    <w:rsid w:val="00C7560F"/>
    <w:rsid w:val="00C77FEF"/>
    <w:rsid w:val="00C91400"/>
    <w:rsid w:val="00C92C2E"/>
    <w:rsid w:val="00CA2F6E"/>
    <w:rsid w:val="00CB1EBF"/>
    <w:rsid w:val="00CC0190"/>
    <w:rsid w:val="00CC1135"/>
    <w:rsid w:val="00CD16AA"/>
    <w:rsid w:val="00CD4E93"/>
    <w:rsid w:val="00CD6E8C"/>
    <w:rsid w:val="00CE3F7F"/>
    <w:rsid w:val="00CE4CC1"/>
    <w:rsid w:val="00CE74B0"/>
    <w:rsid w:val="00CF54D3"/>
    <w:rsid w:val="00CF56CC"/>
    <w:rsid w:val="00D03D97"/>
    <w:rsid w:val="00D058DA"/>
    <w:rsid w:val="00D065A8"/>
    <w:rsid w:val="00D128F9"/>
    <w:rsid w:val="00D130B1"/>
    <w:rsid w:val="00D15B64"/>
    <w:rsid w:val="00D22216"/>
    <w:rsid w:val="00D233EB"/>
    <w:rsid w:val="00D32A83"/>
    <w:rsid w:val="00D32C90"/>
    <w:rsid w:val="00D605E5"/>
    <w:rsid w:val="00D7113A"/>
    <w:rsid w:val="00D74D3D"/>
    <w:rsid w:val="00D80E98"/>
    <w:rsid w:val="00D86AE7"/>
    <w:rsid w:val="00D96D6C"/>
    <w:rsid w:val="00D97C23"/>
    <w:rsid w:val="00DA5D3B"/>
    <w:rsid w:val="00DC1372"/>
    <w:rsid w:val="00DC2C17"/>
    <w:rsid w:val="00DD31D3"/>
    <w:rsid w:val="00DE7DCA"/>
    <w:rsid w:val="00DF607D"/>
    <w:rsid w:val="00DF62CC"/>
    <w:rsid w:val="00E01CA1"/>
    <w:rsid w:val="00E05051"/>
    <w:rsid w:val="00E05AD9"/>
    <w:rsid w:val="00E13F95"/>
    <w:rsid w:val="00E20705"/>
    <w:rsid w:val="00E22DC5"/>
    <w:rsid w:val="00E349D6"/>
    <w:rsid w:val="00E4376C"/>
    <w:rsid w:val="00E4419B"/>
    <w:rsid w:val="00E45756"/>
    <w:rsid w:val="00E5335D"/>
    <w:rsid w:val="00E5709B"/>
    <w:rsid w:val="00E66E49"/>
    <w:rsid w:val="00E67F1D"/>
    <w:rsid w:val="00E77E01"/>
    <w:rsid w:val="00E850DC"/>
    <w:rsid w:val="00E93B02"/>
    <w:rsid w:val="00E97EAD"/>
    <w:rsid w:val="00EA1549"/>
    <w:rsid w:val="00EA2384"/>
    <w:rsid w:val="00EA6463"/>
    <w:rsid w:val="00EB15BE"/>
    <w:rsid w:val="00EC33A8"/>
    <w:rsid w:val="00EC4F90"/>
    <w:rsid w:val="00EC71A4"/>
    <w:rsid w:val="00EC7354"/>
    <w:rsid w:val="00EC7B27"/>
    <w:rsid w:val="00ED0980"/>
    <w:rsid w:val="00EF5130"/>
    <w:rsid w:val="00F047F5"/>
    <w:rsid w:val="00F04E44"/>
    <w:rsid w:val="00F12984"/>
    <w:rsid w:val="00F22680"/>
    <w:rsid w:val="00F2423F"/>
    <w:rsid w:val="00F305F4"/>
    <w:rsid w:val="00F3276A"/>
    <w:rsid w:val="00F41E29"/>
    <w:rsid w:val="00F4249C"/>
    <w:rsid w:val="00F43ED8"/>
    <w:rsid w:val="00F50715"/>
    <w:rsid w:val="00F5136D"/>
    <w:rsid w:val="00F640E2"/>
    <w:rsid w:val="00F84206"/>
    <w:rsid w:val="00F90279"/>
    <w:rsid w:val="00F93356"/>
    <w:rsid w:val="00F93C25"/>
    <w:rsid w:val="00FA7BEB"/>
    <w:rsid w:val="00FB19B2"/>
    <w:rsid w:val="00FB6FF2"/>
    <w:rsid w:val="00FC0FEB"/>
    <w:rsid w:val="00FC2D21"/>
    <w:rsid w:val="00FC66F3"/>
    <w:rsid w:val="00FE4611"/>
    <w:rsid w:val="00FE7A36"/>
    <w:rsid w:val="00FF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."/>
  <w:listSeparator w:val=","/>
  <w14:docId w14:val="0A4E40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BDD"/>
    <w:pPr>
      <w:spacing w:after="0" w:line="240" w:lineRule="auto"/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92C"/>
    <w:pPr>
      <w:keepNext/>
      <w:keepLines/>
      <w:spacing w:before="480"/>
      <w:outlineLvl w:val="0"/>
    </w:pPr>
    <w:rPr>
      <w:rFonts w:eastAsiaTheme="majorEastAsia" w:cstheme="majorBidi"/>
      <w:b/>
      <w:bCs/>
      <w:color w:val="1F497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92C"/>
    <w:pPr>
      <w:keepNext/>
      <w:keepLines/>
      <w:spacing w:before="200"/>
      <w:outlineLvl w:val="1"/>
    </w:pPr>
    <w:rPr>
      <w:rFonts w:eastAsiaTheme="majorEastAsia" w:cstheme="majorBidi"/>
      <w:b/>
      <w:bCs/>
      <w:color w:val="548DD4" w:themeColor="text2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865"/>
    <w:pPr>
      <w:keepNext/>
      <w:keepLines/>
      <w:spacing w:before="200"/>
      <w:outlineLvl w:val="2"/>
    </w:pPr>
    <w:rPr>
      <w:rFonts w:eastAsiaTheme="majorEastAsia" w:cstheme="majorBidi"/>
      <w:b/>
      <w:bCs/>
      <w:color w:val="943634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E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E93"/>
    <w:rPr>
      <w:rFonts w:ascii="Arial" w:hAnsi="Arial" w:cs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CD4E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E93"/>
    <w:rPr>
      <w:rFonts w:ascii="Arial" w:hAnsi="Arial" w:cs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E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E93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next w:val="Normal"/>
    <w:rsid w:val="00CD4E93"/>
    <w:pPr>
      <w:spacing w:before="420" w:after="60" w:line="320" w:lineRule="exact"/>
    </w:pPr>
    <w:rPr>
      <w:rFonts w:ascii="Garamond" w:eastAsia="Times New Roman" w:hAnsi="Garamond" w:cs="Times New Roman"/>
      <w:caps/>
      <w:kern w:val="36"/>
      <w:sz w:val="38"/>
      <w:szCs w:val="20"/>
      <w:lang w:val="en-US"/>
    </w:rPr>
  </w:style>
  <w:style w:type="paragraph" w:customStyle="1" w:styleId="SubtitleCover">
    <w:name w:val="Subtitle Cover"/>
    <w:basedOn w:val="Normal"/>
    <w:next w:val="Normal"/>
    <w:rsid w:val="00CD4E93"/>
    <w:pPr>
      <w:keepNext/>
      <w:pBdr>
        <w:top w:val="single" w:sz="6" w:space="1" w:color="auto"/>
      </w:pBdr>
      <w:spacing w:after="5280" w:line="480" w:lineRule="exact"/>
    </w:pPr>
    <w:rPr>
      <w:rFonts w:ascii="Garamond" w:eastAsia="Times New Roman" w:hAnsi="Garamond" w:cs="Times New Roman"/>
      <w:spacing w:val="-15"/>
      <w:kern w:val="28"/>
      <w:sz w:val="44"/>
      <w:szCs w:val="20"/>
      <w:lang w:val="en-US"/>
    </w:rPr>
  </w:style>
  <w:style w:type="character" w:styleId="PageNumber">
    <w:name w:val="page number"/>
    <w:rsid w:val="00075E3F"/>
    <w:rPr>
      <w:b/>
    </w:rPr>
  </w:style>
  <w:style w:type="paragraph" w:customStyle="1" w:styleId="PartLabel">
    <w:name w:val="Part Label"/>
    <w:basedOn w:val="Normal"/>
    <w:next w:val="Normal"/>
    <w:rsid w:val="00075E3F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eastAsia="Times New Roman" w:hAnsi="Arial Black" w:cs="Times New Roman"/>
      <w:color w:val="FFFFFF"/>
      <w:sz w:val="196"/>
      <w:szCs w:val="20"/>
      <w:lang w:val="en-US"/>
    </w:rPr>
  </w:style>
  <w:style w:type="paragraph" w:customStyle="1" w:styleId="PartTitle">
    <w:name w:val="Part Title"/>
    <w:basedOn w:val="Normal"/>
    <w:next w:val="PartLabel"/>
    <w:rsid w:val="00075E3F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eastAsia="Times New Roman" w:hAnsi="Arial Black" w:cs="Times New Roman"/>
      <w:spacing w:val="-50"/>
      <w:sz w:val="36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F092C"/>
    <w:rPr>
      <w:rFonts w:ascii="Arial" w:eastAsiaTheme="majorEastAsia" w:hAnsi="Arial" w:cstheme="majorBidi"/>
      <w:b/>
      <w:bCs/>
      <w:color w:val="1F497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092C"/>
    <w:rPr>
      <w:rFonts w:ascii="Arial" w:eastAsiaTheme="majorEastAsia" w:hAnsi="Arial" w:cstheme="majorBidi"/>
      <w:b/>
      <w:bCs/>
      <w:color w:val="548DD4" w:themeColor="text2" w:themeTint="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2865"/>
    <w:rPr>
      <w:rFonts w:ascii="Arial" w:eastAsiaTheme="majorEastAsia" w:hAnsi="Arial" w:cstheme="majorBidi"/>
      <w:b/>
      <w:bCs/>
      <w:color w:val="943634" w:themeColor="accent2" w:themeShade="B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2169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C21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216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C216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C216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7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C77FE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77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7FEF"/>
    <w:pPr>
      <w:spacing w:after="240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7FEF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528D2"/>
    <w:pPr>
      <w:ind w:left="720"/>
      <w:contextualSpacing/>
    </w:pPr>
  </w:style>
  <w:style w:type="paragraph" w:customStyle="1" w:styleId="Default">
    <w:name w:val="Default"/>
    <w:rsid w:val="00570B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0BE9"/>
    <w:pPr>
      <w:spacing w:after="0"/>
    </w:pPr>
    <w:rPr>
      <w:rFonts w:eastAsiaTheme="minorHAnsi" w:cs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0BE9"/>
    <w:rPr>
      <w:rFonts w:ascii="Arial" w:eastAsia="Times New Roman" w:hAnsi="Arial" w:cs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C0F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ppealrecords@bccourts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thelawdictionary.org/optical-character-recognition-ocr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bccourts.ca/Court_of_Appeal/practice_and_procedure/civil_and_criminal_practice_directives/PDF/(CandC)Citation_of_Authorities.pdf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ssmiley\AppData\Local\Microsoft\Windows\Temporary%20Internet%20Files\Content.Outlook\EEXDH06C\www.bccourts.ca\Court_of_Appeal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8E6E75-F1B0-4F9B-9050-047A18657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2022-05-04T04:10:00Z</dcterms:created>
  <dcterms:modified xsi:type="dcterms:W3CDTF">2022-05-12T16:18:00Z</dcterms:modified>
</cp:coreProperties>
</file>