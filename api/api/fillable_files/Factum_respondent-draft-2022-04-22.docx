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 w:val="0"/>
          <w:bCs w:val="0"/>
          <w:color w:val="auto"/>
          <w:sz w:val="21"/>
          <w:szCs w:val="21"/>
        </w:rPr>
        <w:id w:val="-97244695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tbl>
          <w:tblPr>
            <w:tblStyle w:val="LightList-Accent1"/>
            <w:tblW w:w="0" w:type="auto"/>
            <w:tblLook w:val="04A0" w:firstRow="1" w:lastRow="0" w:firstColumn="1" w:lastColumn="0" w:noHBand="0" w:noVBand="1"/>
          </w:tblPr>
          <w:tblGrid>
            <w:gridCol w:w="823"/>
            <w:gridCol w:w="8517"/>
          </w:tblGrid>
          <w:tr w:rsidR="00172CD7" w:rsidRPr="00147880" w14:paraId="5CF86592" w14:textId="77777777" w:rsidTr="003C125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76" w:type="dxa"/>
                <w:gridSpan w:val="2"/>
              </w:tcPr>
              <w:p w14:paraId="49E2F917" w14:textId="77777777" w:rsidR="00A67370" w:rsidRDefault="00172CD7" w:rsidP="003C1259">
                <w:pPr>
                  <w:spacing w:before="20" w:after="20"/>
                  <w:rPr>
                    <w:ins w:id="0" w:author="Gergich, Christine" w:date="2022-05-12T11:48:00Z"/>
                    <w:rFonts w:cs="Arial"/>
                    <w:b w:val="0"/>
                    <w:bCs w:val="0"/>
                    <w:sz w:val="21"/>
                    <w:szCs w:val="21"/>
                  </w:rPr>
                </w:pPr>
                <w:r w:rsidRPr="002D4163">
                  <w:rPr>
                    <w:rFonts w:cs="Arial"/>
                    <w:sz w:val="21"/>
                    <w:szCs w:val="21"/>
                  </w:rPr>
                  <w:t>COVER PAGE INSTRUCTIONS (please remove table when completed)</w:t>
                </w:r>
              </w:p>
              <w:p w14:paraId="775A443A" w14:textId="57C816FC" w:rsidR="00172CD7" w:rsidRPr="002D4163" w:rsidRDefault="00A67370" w:rsidP="003C1259">
                <w:pPr>
                  <w:spacing w:before="20" w:after="20"/>
                  <w:rPr>
                    <w:rFonts w:cs="Arial"/>
                    <w:sz w:val="21"/>
                    <w:szCs w:val="21"/>
                  </w:rPr>
                </w:pPr>
                <w:ins w:id="1" w:author="Gergich, Christine" w:date="2022-05-12T11:48:00Z">
                  <w:r>
                    <w:rPr>
                      <w:rFonts w:cs="Arial"/>
                      <w:sz w:val="21"/>
                      <w:szCs w:val="21"/>
                    </w:rPr>
                    <w:t xml:space="preserve">Last Updated </w:t>
                  </w:r>
                  <w:bookmarkStart w:id="2" w:name="_GoBack"/>
                  <w:bookmarkEnd w:id="2"/>
                  <w:r>
                    <w:rPr>
                      <w:rFonts w:cs="Arial"/>
                      <w:sz w:val="21"/>
                      <w:szCs w:val="21"/>
                    </w:rPr>
                    <w:t>July 18, 2022</w:t>
                  </w:r>
                </w:ins>
                <w:r w:rsidR="00172CD7" w:rsidRPr="002D4163">
                  <w:rPr>
                    <w:rFonts w:cs="Arial"/>
                    <w:sz w:val="21"/>
                    <w:szCs w:val="21"/>
                  </w:rPr>
                  <w:t>:</w:t>
                </w:r>
              </w:p>
            </w:tc>
          </w:tr>
          <w:tr w:rsidR="00172CD7" w:rsidRPr="00147880" w14:paraId="724F90AB" w14:textId="77777777" w:rsidTr="003C125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405D7FA9" w14:textId="77777777" w:rsidR="00172CD7" w:rsidRPr="002D4163" w:rsidRDefault="00172CD7" w:rsidP="003C1259">
                <w:pPr>
                  <w:spacing w:before="20" w:after="20"/>
                  <w:jc w:val="center"/>
                  <w:rPr>
                    <w:rFonts w:cs="Arial"/>
                    <w:sz w:val="21"/>
                    <w:szCs w:val="21"/>
                  </w:rPr>
                </w:pPr>
                <w:r w:rsidRPr="002D4163">
                  <w:rPr>
                    <w:rFonts w:cs="Arial"/>
                    <w:sz w:val="21"/>
                    <w:szCs w:val="21"/>
                  </w:rPr>
                  <w:t>Step</w:t>
                </w:r>
              </w:p>
            </w:tc>
            <w:tc>
              <w:tcPr>
                <w:tcW w:w="8748" w:type="dxa"/>
              </w:tcPr>
              <w:p w14:paraId="5DF74644" w14:textId="77777777" w:rsidR="00172CD7" w:rsidRPr="002D4163" w:rsidRDefault="00172CD7" w:rsidP="003C1259">
                <w:pPr>
                  <w:spacing w:before="20" w:after="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b/>
                    <w:sz w:val="21"/>
                    <w:szCs w:val="21"/>
                  </w:rPr>
                </w:pPr>
                <w:r w:rsidRPr="002D4163">
                  <w:rPr>
                    <w:rFonts w:cs="Arial"/>
                    <w:b/>
                    <w:sz w:val="21"/>
                    <w:szCs w:val="21"/>
                  </w:rPr>
                  <w:t>Action</w:t>
                </w:r>
              </w:p>
            </w:tc>
          </w:tr>
          <w:tr w:rsidR="00172CD7" w:rsidRPr="00147880" w14:paraId="2C750FAF" w14:textId="77777777" w:rsidTr="003C125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716DD486" w14:textId="77777777" w:rsidR="00172CD7" w:rsidRPr="002D4163" w:rsidRDefault="00172CD7" w:rsidP="003C1259">
                <w:pPr>
                  <w:spacing w:before="20" w:after="20"/>
                  <w:jc w:val="center"/>
                  <w:rPr>
                    <w:rFonts w:cs="Arial"/>
                    <w:sz w:val="21"/>
                    <w:szCs w:val="21"/>
                  </w:rPr>
                </w:pPr>
                <w:r w:rsidRPr="002D4163">
                  <w:rPr>
                    <w:rFonts w:cs="Arial"/>
                    <w:sz w:val="21"/>
                    <w:szCs w:val="21"/>
                  </w:rPr>
                  <w:t>1</w:t>
                </w:r>
              </w:p>
            </w:tc>
            <w:tc>
              <w:tcPr>
                <w:tcW w:w="8748" w:type="dxa"/>
              </w:tcPr>
              <w:p w14:paraId="1D7F01CE" w14:textId="25105DEA" w:rsidR="00172CD7" w:rsidRPr="002D4163" w:rsidRDefault="00172CD7" w:rsidP="003C1259">
                <w:pPr>
                  <w:spacing w:before="20" w:after="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1"/>
                    <w:szCs w:val="21"/>
                  </w:rPr>
                </w:pPr>
                <w:r w:rsidRPr="002D4163">
                  <w:rPr>
                    <w:rFonts w:cs="Arial"/>
                    <w:sz w:val="21"/>
                    <w:szCs w:val="21"/>
                  </w:rPr>
                  <w:t xml:space="preserve">Double click on </w:t>
                </w:r>
                <w:r w:rsidRPr="002D4163">
                  <w:rPr>
                    <w:rFonts w:cs="Arial"/>
                    <w:b/>
                    <w:sz w:val="21"/>
                    <w:szCs w:val="21"/>
                  </w:rPr>
                  <w:t>REQUIRED</w:t>
                </w:r>
                <w:r w:rsidRPr="002D4163">
                  <w:rPr>
                    <w:rFonts w:cs="Arial"/>
                    <w:sz w:val="21"/>
                    <w:szCs w:val="21"/>
                  </w:rPr>
                  <w:t xml:space="preserve"> grey text fields</w:t>
                </w:r>
                <w:ins w:id="3" w:author="Gergich, Christine" w:date="2022-05-12T11:45:00Z">
                  <w:r w:rsidR="00506A45">
                    <w:rPr>
                      <w:rFonts w:cs="Arial"/>
                      <w:sz w:val="21"/>
                      <w:szCs w:val="21"/>
                    </w:rPr>
                    <w:t xml:space="preserve">, delete text and then enter information or enter text where there are instructions. </w:t>
                  </w:r>
                </w:ins>
                <w:del w:id="4" w:author="Gergich, Christine" w:date="2022-05-12T11:45:00Z">
                  <w:r w:rsidRPr="002D4163" w:rsidDel="00506A45">
                    <w:rPr>
                      <w:rFonts w:cs="Arial"/>
                      <w:sz w:val="21"/>
                      <w:szCs w:val="21"/>
                    </w:rPr>
                    <w:delText xml:space="preserve"> to enter and delete information</w:delText>
                  </w:r>
                </w:del>
                <w:r w:rsidRPr="002D4163">
                  <w:rPr>
                    <w:rFonts w:cs="Arial"/>
                    <w:sz w:val="21"/>
                    <w:szCs w:val="21"/>
                  </w:rPr>
                  <w:t>.</w:t>
                </w:r>
              </w:p>
            </w:tc>
          </w:tr>
          <w:tr w:rsidR="00506A45" w:rsidRPr="00147880" w14:paraId="453EC20B" w14:textId="77777777" w:rsidTr="003C125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s w:id="5" w:author="Gergich, Christine" w:date="2022-05-12T11:46:00Z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5EB18323" w14:textId="13A6E6BB" w:rsidR="00506A45" w:rsidRPr="002D4163" w:rsidRDefault="00506A45" w:rsidP="003C1259">
                <w:pPr>
                  <w:spacing w:before="20" w:after="20"/>
                  <w:jc w:val="center"/>
                  <w:rPr>
                    <w:ins w:id="6" w:author="Gergich, Christine" w:date="2022-05-12T11:46:00Z"/>
                    <w:rFonts w:cs="Arial"/>
                    <w:sz w:val="21"/>
                    <w:szCs w:val="21"/>
                  </w:rPr>
                </w:pPr>
                <w:ins w:id="7" w:author="Gergich, Christine" w:date="2022-05-12T11:46:00Z">
                  <w:r>
                    <w:rPr>
                      <w:rFonts w:cs="Arial"/>
                      <w:sz w:val="21"/>
                      <w:szCs w:val="21"/>
                    </w:rPr>
                    <w:t>2</w:t>
                  </w:r>
                </w:ins>
              </w:p>
            </w:tc>
            <w:tc>
              <w:tcPr>
                <w:tcW w:w="8748" w:type="dxa"/>
              </w:tcPr>
              <w:p w14:paraId="3601C2FB" w14:textId="77777777" w:rsidR="00506A45" w:rsidRDefault="00506A45" w:rsidP="00506A45">
                <w:pPr>
                  <w:spacing w:before="20" w:after="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ns w:id="8" w:author="Gergich, Christine" w:date="2022-05-12T11:46:00Z"/>
                    <w:rFonts w:cs="Arial"/>
                    <w:sz w:val="21"/>
                    <w:szCs w:val="21"/>
                  </w:rPr>
                </w:pPr>
                <w:ins w:id="9" w:author="Gergich, Christine" w:date="2022-05-12T11:46:00Z">
                  <w:r>
                    <w:rPr>
                      <w:rFonts w:cs="Arial"/>
                      <w:sz w:val="21"/>
                      <w:szCs w:val="21"/>
                    </w:rPr>
                    <w:t xml:space="preserve">Enter Court of Appeal case number example: CA12345 </w:t>
                  </w:r>
                </w:ins>
              </w:p>
              <w:p w14:paraId="5B00B579" w14:textId="7CA1E6D4" w:rsidR="00506A45" w:rsidRPr="002D4163" w:rsidRDefault="00506A45" w:rsidP="00506A45">
                <w:pPr>
                  <w:spacing w:before="20" w:after="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ins w:id="10" w:author="Gergich, Christine" w:date="2022-05-12T11:46:00Z"/>
                    <w:rFonts w:cs="Arial"/>
                    <w:sz w:val="21"/>
                    <w:szCs w:val="21"/>
                  </w:rPr>
                </w:pPr>
                <w:ins w:id="11" w:author="Gergich, Christine" w:date="2022-05-12T11:46:00Z">
                  <w:r>
                    <w:rPr>
                      <w:rFonts w:cs="Arial"/>
                      <w:sz w:val="21"/>
                      <w:szCs w:val="21"/>
                    </w:rPr>
                    <w:t xml:space="preserve">If </w:t>
                  </w:r>
                  <w:r w:rsidRPr="00B40A97">
                    <w:rPr>
                      <w:rFonts w:cs="Arial"/>
                      <w:b/>
                      <w:sz w:val="21"/>
                      <w:szCs w:val="21"/>
                      <w:u w:val="single"/>
                    </w:rPr>
                    <w:t>cases are heard together</w:t>
                  </w:r>
                  <w:r w:rsidRPr="00B40A97">
                    <w:rPr>
                      <w:rFonts w:cs="Arial"/>
                      <w:b/>
                      <w:sz w:val="21"/>
                      <w:szCs w:val="21"/>
                    </w:rPr>
                    <w:t>:</w:t>
                  </w:r>
                  <w:r>
                    <w:rPr>
                      <w:rFonts w:cs="Arial"/>
                      <w:sz w:val="21"/>
                      <w:szCs w:val="21"/>
                    </w:rPr>
                    <w:t xml:space="preserve"> enter case number only applicable</w:t>
                  </w:r>
                  <w:r w:rsidDel="000E267A">
                    <w:rPr>
                      <w:rFonts w:cs="Arial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cs="Arial"/>
                      <w:sz w:val="21"/>
                      <w:szCs w:val="21"/>
                    </w:rPr>
                    <w:t xml:space="preserve">to the party, case and court record being filed.  </w:t>
                  </w:r>
                </w:ins>
              </w:p>
            </w:tc>
          </w:tr>
          <w:tr w:rsidR="00172CD7" w:rsidRPr="00147880" w14:paraId="1F23BFC3" w14:textId="77777777" w:rsidTr="003C125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21E769DE" w14:textId="6A215670" w:rsidR="00172CD7" w:rsidRPr="002D4163" w:rsidRDefault="00506A45" w:rsidP="003C1259">
                <w:pPr>
                  <w:spacing w:before="20" w:after="20"/>
                  <w:jc w:val="center"/>
                  <w:rPr>
                    <w:rFonts w:cs="Arial"/>
                    <w:sz w:val="21"/>
                    <w:szCs w:val="21"/>
                  </w:rPr>
                </w:pPr>
                <w:ins w:id="12" w:author="Gergich, Christine" w:date="2022-05-12T11:46:00Z">
                  <w:r>
                    <w:rPr>
                      <w:rFonts w:cs="Arial"/>
                      <w:sz w:val="21"/>
                      <w:szCs w:val="21"/>
                    </w:rPr>
                    <w:t>3</w:t>
                  </w:r>
                </w:ins>
                <w:del w:id="13" w:author="Gergich, Christine" w:date="2022-05-12T11:46:00Z">
                  <w:r w:rsidR="00172CD7" w:rsidRPr="002D4163" w:rsidDel="00506A45">
                    <w:rPr>
                      <w:rFonts w:cs="Arial"/>
                      <w:sz w:val="21"/>
                      <w:szCs w:val="21"/>
                    </w:rPr>
                    <w:delText>2</w:delText>
                  </w:r>
                </w:del>
              </w:p>
            </w:tc>
            <w:tc>
              <w:tcPr>
                <w:tcW w:w="8748" w:type="dxa"/>
              </w:tcPr>
              <w:p w14:paraId="45D53374" w14:textId="77777777" w:rsidR="00172CD7" w:rsidRPr="002D4163" w:rsidRDefault="001665F1" w:rsidP="003C1259">
                <w:pPr>
                  <w:spacing w:before="20" w:after="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1"/>
                    <w:szCs w:val="21"/>
                  </w:rPr>
                </w:pPr>
                <w:r w:rsidRPr="002D4163">
                  <w:rPr>
                    <w:rFonts w:cs="Arial"/>
                    <w:sz w:val="21"/>
                    <w:szCs w:val="21"/>
                  </w:rPr>
                  <w:t xml:space="preserve">Enter appellant and respondent’s names below in exactly the same order and format as the </w:t>
                </w:r>
                <w:r w:rsidRPr="002D4163">
                  <w:rPr>
                    <w:rFonts w:cs="Arial"/>
                    <w:b/>
                    <w:sz w:val="21"/>
                    <w:szCs w:val="21"/>
                  </w:rPr>
                  <w:t>Notice of Appeal</w:t>
                </w:r>
                <w:r w:rsidR="002F64D6" w:rsidRPr="002D4163">
                  <w:rPr>
                    <w:rFonts w:cs="Arial"/>
                    <w:sz w:val="21"/>
                    <w:szCs w:val="21"/>
                  </w:rPr>
                  <w:t xml:space="preserve"> or </w:t>
                </w:r>
                <w:r w:rsidR="002F64D6" w:rsidRPr="002D4163">
                  <w:rPr>
                    <w:rFonts w:cs="Arial"/>
                    <w:b/>
                    <w:sz w:val="21"/>
                    <w:szCs w:val="21"/>
                  </w:rPr>
                  <w:t>Notice of Application for Leave to Appeal</w:t>
                </w:r>
                <w:r w:rsidR="002F64D6" w:rsidRPr="002D4163">
                  <w:rPr>
                    <w:rFonts w:cs="Arial"/>
                    <w:sz w:val="21"/>
                    <w:szCs w:val="21"/>
                  </w:rPr>
                  <w:t xml:space="preserve"> unless the Court of Appeal has ordered changes to the style of proceedings.</w:t>
                </w:r>
              </w:p>
            </w:tc>
          </w:tr>
          <w:tr w:rsidR="00172CD7" w:rsidRPr="00147880" w14:paraId="4D43A9C8" w14:textId="77777777" w:rsidTr="003C125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39804E6B" w14:textId="1BFDF79B" w:rsidR="00172CD7" w:rsidRPr="002D4163" w:rsidRDefault="00506A45" w:rsidP="003C1259">
                <w:pPr>
                  <w:spacing w:before="20" w:after="20"/>
                  <w:jc w:val="center"/>
                  <w:rPr>
                    <w:rFonts w:cs="Arial"/>
                    <w:sz w:val="21"/>
                    <w:szCs w:val="21"/>
                  </w:rPr>
                </w:pPr>
                <w:ins w:id="14" w:author="Gergich, Christine" w:date="2022-05-12T11:46:00Z">
                  <w:r>
                    <w:rPr>
                      <w:rFonts w:cs="Arial"/>
                      <w:sz w:val="21"/>
                      <w:szCs w:val="21"/>
                    </w:rPr>
                    <w:t>4</w:t>
                  </w:r>
                </w:ins>
                <w:del w:id="15" w:author="Gergich, Christine" w:date="2022-05-12T11:46:00Z">
                  <w:r w:rsidR="00172CD7" w:rsidRPr="002D4163" w:rsidDel="00506A45">
                    <w:rPr>
                      <w:rFonts w:cs="Arial"/>
                      <w:sz w:val="21"/>
                      <w:szCs w:val="21"/>
                    </w:rPr>
                    <w:delText>3</w:delText>
                  </w:r>
                </w:del>
              </w:p>
            </w:tc>
            <w:tc>
              <w:tcPr>
                <w:tcW w:w="8748" w:type="dxa"/>
              </w:tcPr>
              <w:p w14:paraId="0A4D29A7" w14:textId="77777777" w:rsidR="00172CD7" w:rsidRPr="002D4163" w:rsidRDefault="00172CD7" w:rsidP="003C1259">
                <w:pPr>
                  <w:spacing w:before="20" w:after="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1"/>
                    <w:szCs w:val="21"/>
                  </w:rPr>
                </w:pPr>
                <w:r w:rsidRPr="002D4163">
                  <w:rPr>
                    <w:rFonts w:cs="Arial"/>
                    <w:sz w:val="21"/>
                    <w:szCs w:val="21"/>
                  </w:rPr>
                  <w:t>To remove instructions table:</w:t>
                </w:r>
                <w:r w:rsidRPr="002D4163">
                  <w:rPr>
                    <w:rFonts w:cs="Arial"/>
                    <w:sz w:val="21"/>
                    <w:szCs w:val="21"/>
                  </w:rPr>
                  <w:br/>
                  <w:t xml:space="preserve">Right click mouse </w:t>
                </w:r>
                <w:r w:rsidRPr="002D4163">
                  <w:rPr>
                    <w:noProof/>
                    <w:sz w:val="21"/>
                    <w:szCs w:val="21"/>
                    <w:lang w:eastAsia="en-CA"/>
                  </w:rPr>
                  <w:t xml:space="preserve">on </w:t>
                </w:r>
                <w:r w:rsidRPr="002D4163">
                  <w:rPr>
                    <w:noProof/>
                    <w:sz w:val="21"/>
                    <w:szCs w:val="21"/>
                    <w:lang w:eastAsia="en-CA"/>
                  </w:rPr>
                  <w:drawing>
                    <wp:inline distT="0" distB="0" distL="0" distR="0" wp14:anchorId="7859D0B8" wp14:editId="28A92A9E">
                      <wp:extent cx="238125" cy="192036"/>
                      <wp:effectExtent l="0" t="0" r="0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095" cy="1920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2D4163">
                  <w:rPr>
                    <w:noProof/>
                    <w:sz w:val="21"/>
                    <w:szCs w:val="21"/>
                    <w:lang w:eastAsia="en-CA"/>
                  </w:rPr>
                  <w:t xml:space="preserve"> (top lefthand corner of this table)</w:t>
                </w:r>
                <w:r w:rsidR="00EF0873">
                  <w:rPr>
                    <w:noProof/>
                    <w:sz w:val="21"/>
                    <w:szCs w:val="21"/>
                    <w:lang w:eastAsia="en-CA"/>
                  </w:rPr>
                  <w:t>.</w:t>
                </w:r>
              </w:p>
            </w:tc>
          </w:tr>
          <w:tr w:rsidR="00172CD7" w:rsidRPr="00147880" w14:paraId="68A7BC1D" w14:textId="77777777" w:rsidTr="003C125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37D54DC0" w14:textId="7910C4E1" w:rsidR="00172CD7" w:rsidRPr="002D4163" w:rsidRDefault="00506A45" w:rsidP="003C1259">
                <w:pPr>
                  <w:spacing w:before="20" w:after="20"/>
                  <w:jc w:val="center"/>
                  <w:rPr>
                    <w:rFonts w:cs="Arial"/>
                    <w:sz w:val="21"/>
                    <w:szCs w:val="21"/>
                  </w:rPr>
                </w:pPr>
                <w:ins w:id="16" w:author="Gergich, Christine" w:date="2022-05-12T11:46:00Z">
                  <w:r>
                    <w:rPr>
                      <w:rFonts w:cs="Arial"/>
                      <w:sz w:val="21"/>
                      <w:szCs w:val="21"/>
                    </w:rPr>
                    <w:t>5</w:t>
                  </w:r>
                </w:ins>
                <w:del w:id="17" w:author="Gergich, Christine" w:date="2022-05-12T11:46:00Z">
                  <w:r w:rsidR="00172CD7" w:rsidRPr="002D4163" w:rsidDel="00506A45">
                    <w:rPr>
                      <w:rFonts w:cs="Arial"/>
                      <w:sz w:val="21"/>
                      <w:szCs w:val="21"/>
                    </w:rPr>
                    <w:delText>4</w:delText>
                  </w:r>
                </w:del>
              </w:p>
            </w:tc>
            <w:tc>
              <w:tcPr>
                <w:tcW w:w="8748" w:type="dxa"/>
              </w:tcPr>
              <w:p w14:paraId="0D148E67" w14:textId="77777777" w:rsidR="00172CD7" w:rsidRPr="00EF0873" w:rsidRDefault="00172CD7" w:rsidP="003C1259">
                <w:pPr>
                  <w:spacing w:before="20" w:after="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1"/>
                    <w:szCs w:val="21"/>
                  </w:rPr>
                </w:pPr>
                <w:r w:rsidRPr="002D4163">
                  <w:rPr>
                    <w:rFonts w:cs="Arial"/>
                    <w:sz w:val="21"/>
                    <w:szCs w:val="21"/>
                  </w:rPr>
                  <w:t xml:space="preserve">Select </w:t>
                </w:r>
                <w:r w:rsidRPr="002D4163">
                  <w:rPr>
                    <w:rFonts w:cs="Arial"/>
                    <w:b/>
                    <w:sz w:val="21"/>
                    <w:szCs w:val="21"/>
                  </w:rPr>
                  <w:t>Delete Table</w:t>
                </w:r>
                <w:r w:rsidR="00EF0873">
                  <w:rPr>
                    <w:rFonts w:cs="Arial"/>
                    <w:sz w:val="21"/>
                    <w:szCs w:val="21"/>
                  </w:rPr>
                  <w:t>.</w:t>
                </w:r>
              </w:p>
            </w:tc>
          </w:tr>
          <w:tr w:rsidR="00A1638B" w:rsidRPr="00147880" w14:paraId="187738CB" w14:textId="77777777" w:rsidTr="003C125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8" w:type="dxa"/>
                <w:shd w:val="clear" w:color="auto" w:fill="DBE5F1" w:themeFill="accent1" w:themeFillTint="33"/>
              </w:tcPr>
              <w:p w14:paraId="05E8954E" w14:textId="135DE832" w:rsidR="00A1638B" w:rsidRPr="002D4163" w:rsidRDefault="00506A45" w:rsidP="003C1259">
                <w:pPr>
                  <w:spacing w:before="20" w:after="20"/>
                  <w:jc w:val="center"/>
                  <w:rPr>
                    <w:rFonts w:cs="Arial"/>
                    <w:sz w:val="21"/>
                    <w:szCs w:val="21"/>
                  </w:rPr>
                </w:pPr>
                <w:ins w:id="18" w:author="Gergich, Christine" w:date="2022-05-12T11:46:00Z">
                  <w:r>
                    <w:rPr>
                      <w:rFonts w:cs="Arial"/>
                      <w:sz w:val="21"/>
                      <w:szCs w:val="21"/>
                    </w:rPr>
                    <w:t>6</w:t>
                  </w:r>
                </w:ins>
                <w:del w:id="19" w:author="Gergich, Christine" w:date="2022-05-12T11:46:00Z">
                  <w:r w:rsidR="00A1638B" w:rsidDel="00506A45">
                    <w:rPr>
                      <w:rFonts w:cs="Arial"/>
                      <w:sz w:val="21"/>
                      <w:szCs w:val="21"/>
                    </w:rPr>
                    <w:delText>5</w:delText>
                  </w:r>
                </w:del>
              </w:p>
            </w:tc>
            <w:tc>
              <w:tcPr>
                <w:tcW w:w="8748" w:type="dxa"/>
              </w:tcPr>
              <w:p w14:paraId="46B492F9" w14:textId="384F18CE" w:rsidR="00A1638B" w:rsidRPr="002D4163" w:rsidRDefault="007003E9" w:rsidP="003C1259">
                <w:pPr>
                  <w:spacing w:before="20" w:after="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sz w:val="21"/>
                    <w:szCs w:val="21"/>
                  </w:rPr>
                </w:pPr>
                <w:r>
                  <w:rPr>
                    <w:rFonts w:cs="Arial"/>
                    <w:sz w:val="21"/>
                    <w:szCs w:val="21"/>
                  </w:rPr>
                  <w:t xml:space="preserve">When filing or submitting by paper: </w:t>
                </w:r>
                <w:r w:rsidR="00A1638B">
                  <w:rPr>
                    <w:rFonts w:cs="Arial"/>
                    <w:sz w:val="21"/>
                    <w:szCs w:val="21"/>
                  </w:rPr>
                  <w:t xml:space="preserve">Print cover page on </w:t>
                </w:r>
                <w:r w:rsidR="00A1638B" w:rsidRPr="00A1638B">
                  <w:rPr>
                    <w:rFonts w:cs="Arial"/>
                    <w:b/>
                    <w:sz w:val="21"/>
                    <w:szCs w:val="21"/>
                    <w:u w:val="single"/>
                  </w:rPr>
                  <w:t>green</w:t>
                </w:r>
                <w:r w:rsidR="00A1638B">
                  <w:rPr>
                    <w:rFonts w:cs="Arial"/>
                    <w:sz w:val="21"/>
                    <w:szCs w:val="21"/>
                  </w:rPr>
                  <w:t xml:space="preserve"> colour paper.</w:t>
                </w:r>
              </w:p>
            </w:tc>
          </w:tr>
        </w:tbl>
        <w:p w14:paraId="30CA9186" w14:textId="77777777" w:rsidR="00A10095" w:rsidRDefault="002D4163" w:rsidP="00A10095">
          <w:pPr>
            <w:pStyle w:val="NoSpaceAgmt"/>
            <w:jc w:val="righ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  <w:br/>
          </w:r>
          <w:r w:rsidR="00A10095" w:rsidRPr="003C226A">
            <w:rPr>
              <w:rFonts w:cs="Arial"/>
              <w:sz w:val="24"/>
              <w:szCs w:val="24"/>
            </w:rPr>
            <w:t xml:space="preserve">COURT OF APPEAL FILE NO. </w:t>
          </w:r>
          <w:r w:rsidR="007E329C" w:rsidRPr="003C226A">
            <w:rPr>
              <w:rFonts w:cs="Arial"/>
              <w:sz w:val="24"/>
              <w:szCs w:val="24"/>
            </w:rPr>
            <w:fldChar w:fldCharType="begin">
              <w:ffData>
                <w:name w:val="Text43"/>
                <w:enabled/>
                <w:calcOnExit w:val="0"/>
                <w:textInput>
                  <w:default w:val="Enter CA file number: example CA12345"/>
                </w:textInput>
              </w:ffData>
            </w:fldChar>
          </w:r>
          <w:bookmarkStart w:id="20" w:name="Text43"/>
          <w:r w:rsidR="007E329C" w:rsidRPr="003C226A">
            <w:rPr>
              <w:rFonts w:cs="Arial"/>
              <w:sz w:val="24"/>
              <w:szCs w:val="24"/>
            </w:rPr>
            <w:instrText xml:space="preserve"> FORMTEXT </w:instrText>
          </w:r>
          <w:r w:rsidR="007E329C" w:rsidRPr="003C226A">
            <w:rPr>
              <w:rFonts w:cs="Arial"/>
              <w:sz w:val="24"/>
              <w:szCs w:val="24"/>
            </w:rPr>
          </w:r>
          <w:r w:rsidR="007E329C" w:rsidRPr="003C226A">
            <w:rPr>
              <w:rFonts w:cs="Arial"/>
              <w:sz w:val="24"/>
              <w:szCs w:val="24"/>
            </w:rPr>
            <w:fldChar w:fldCharType="separate"/>
          </w:r>
          <w:r w:rsidR="007E329C" w:rsidRPr="003C226A">
            <w:rPr>
              <w:rFonts w:cs="Arial"/>
              <w:noProof/>
              <w:sz w:val="24"/>
              <w:szCs w:val="24"/>
            </w:rPr>
            <w:t>Enter CA file number: example CA12345</w:t>
          </w:r>
          <w:r w:rsidR="007E329C" w:rsidRPr="003C226A">
            <w:rPr>
              <w:rFonts w:cs="Arial"/>
              <w:sz w:val="24"/>
              <w:szCs w:val="24"/>
            </w:rPr>
            <w:fldChar w:fldCharType="end"/>
          </w:r>
          <w:bookmarkEnd w:id="20"/>
        </w:p>
        <w:p w14:paraId="1B9A33B0" w14:textId="77777777" w:rsidR="00506A45" w:rsidRDefault="00506A45" w:rsidP="00506A45">
          <w:pPr>
            <w:pStyle w:val="NoSpaceAgmt"/>
            <w:jc w:val="right"/>
            <w:rPr>
              <w:ins w:id="21" w:author="Gergich, Christine" w:date="2022-05-12T11:44:00Z"/>
              <w:rFonts w:cs="Arial"/>
              <w:sz w:val="24"/>
              <w:szCs w:val="24"/>
            </w:rPr>
          </w:pPr>
          <w:ins w:id="22" w:author="Gergich, Christine" w:date="2022-05-12T11:44:00Z">
            <w:r>
              <w:rPr>
                <w:rFonts w:cs="Aria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nter Name of First Appellant vs. Name of First Respondent"/>
                  </w:textInput>
                </w:ffData>
              </w:fldChar>
            </w:r>
            <w:r>
              <w:rPr>
                <w:rFonts w:cs="Arial"/>
                <w:sz w:val="24"/>
                <w:szCs w:val="24"/>
              </w:rPr>
              <w:instrText xml:space="preserve"> FORMTEXT </w:instrText>
            </w:r>
            <w:r>
              <w:rPr>
                <w:rFonts w:cs="Arial"/>
                <w:sz w:val="24"/>
                <w:szCs w:val="24"/>
              </w:rPr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>
              <w:rPr>
                <w:rFonts w:cs="Arial"/>
                <w:noProof/>
                <w:sz w:val="24"/>
                <w:szCs w:val="24"/>
              </w:rPr>
              <w:t>Enter Name of First Appellant vs. Name of First Respondent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ins>
        </w:p>
        <w:p w14:paraId="05BD9519" w14:textId="77777777" w:rsidR="00506A45" w:rsidRDefault="00506A45" w:rsidP="00506A45">
          <w:pPr>
            <w:pStyle w:val="NoSpaceAgmt"/>
            <w:jc w:val="right"/>
            <w:rPr>
              <w:ins w:id="23" w:author="Gergich, Christine" w:date="2022-05-12T11:44:00Z"/>
              <w:rFonts w:cs="Arial"/>
              <w:sz w:val="24"/>
              <w:szCs w:val="24"/>
            </w:rPr>
          </w:pPr>
          <w:ins w:id="24" w:author="Gergich, Christine" w:date="2022-05-12T11:44:00Z">
            <w:r>
              <w:rPr>
                <w:rFonts w:cs="Aria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nter title of court record: Appellant's Factum"/>
                  </w:textInput>
                </w:ffData>
              </w:fldChar>
            </w:r>
            <w:r>
              <w:rPr>
                <w:rFonts w:cs="Arial"/>
                <w:sz w:val="24"/>
                <w:szCs w:val="24"/>
              </w:rPr>
              <w:instrText xml:space="preserve"> FORMTEXT </w:instrText>
            </w:r>
            <w:r>
              <w:rPr>
                <w:rFonts w:cs="Arial"/>
                <w:sz w:val="24"/>
                <w:szCs w:val="24"/>
              </w:rPr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>
              <w:rPr>
                <w:rFonts w:cs="Arial"/>
                <w:noProof/>
                <w:sz w:val="24"/>
                <w:szCs w:val="24"/>
              </w:rPr>
              <w:t>Enter title of court record: Appellant's Factum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ins>
        </w:p>
        <w:p w14:paraId="663D89FC" w14:textId="4E16C3ED" w:rsidR="0081538F" w:rsidRPr="005A1BC9" w:rsidRDefault="0081538F" w:rsidP="0081538F">
          <w:pPr>
            <w:pStyle w:val="NoSpaceAgmt"/>
            <w:jc w:val="right"/>
            <w:rPr>
              <w:rFonts w:cs="Arial"/>
              <w:sz w:val="24"/>
              <w:szCs w:val="24"/>
            </w:rPr>
          </w:pPr>
          <w:del w:id="25" w:author="Gergich, Christine" w:date="2022-05-12T11:44:00Z">
            <w:r w:rsidDel="00506A45">
              <w:rPr>
                <w:rFonts w:cs="Arial"/>
                <w:sz w:val="24"/>
                <w:szCs w:val="24"/>
              </w:rPr>
              <w:delText>Name of First Appellant v. Name of First Respondent</w:delText>
            </w:r>
          </w:del>
        </w:p>
        <w:p w14:paraId="61E36D40" w14:textId="77777777" w:rsidR="0081538F" w:rsidRPr="003C226A" w:rsidRDefault="0081538F" w:rsidP="00A10095">
          <w:pPr>
            <w:pStyle w:val="NoSpaceAgmt"/>
            <w:jc w:val="right"/>
            <w:rPr>
              <w:rFonts w:cs="Arial"/>
              <w:sz w:val="24"/>
              <w:szCs w:val="24"/>
            </w:rPr>
          </w:pPr>
        </w:p>
        <w:p w14:paraId="6CE30EE2" w14:textId="77777777" w:rsidR="00A10095" w:rsidRPr="00147880" w:rsidRDefault="00A10095" w:rsidP="00A10095">
          <w:pPr>
            <w:pStyle w:val="NoSpaceAgmt"/>
            <w:spacing w:before="360" w:after="360"/>
            <w:jc w:val="center"/>
            <w:rPr>
              <w:rFonts w:cs="Arial"/>
              <w:b/>
              <w:bCs/>
              <w:sz w:val="24"/>
              <w:szCs w:val="24"/>
            </w:rPr>
          </w:pPr>
          <w:r w:rsidRPr="00147880">
            <w:rPr>
              <w:rFonts w:cs="Arial"/>
              <w:b/>
              <w:bCs/>
              <w:sz w:val="24"/>
              <w:szCs w:val="24"/>
            </w:rPr>
            <w:t>COURT OF APPEAL</w:t>
          </w:r>
        </w:p>
        <w:p w14:paraId="5DBEDDC0" w14:textId="77777777" w:rsidR="00C8337B" w:rsidRDefault="00D810C2" w:rsidP="00A10095">
          <w:pPr>
            <w:pStyle w:val="NoSpaceAgmt"/>
            <w:spacing w:before="120" w:after="180"/>
            <w:rPr>
              <w:rFonts w:cs="Arial"/>
              <w:sz w:val="24"/>
              <w:szCs w:val="24"/>
            </w:rPr>
          </w:pPr>
          <w:r w:rsidRPr="003C226A">
            <w:rPr>
              <w:rFonts w:cs="Arial"/>
              <w:sz w:val="24"/>
              <w:szCs w:val="24"/>
            </w:rPr>
            <w:t xml:space="preserve">ON APPEAL FROM the order </w:t>
          </w:r>
          <w:r w:rsidR="00EF0873" w:rsidRPr="003C226A">
            <w:rPr>
              <w:rFonts w:cs="Arial"/>
              <w:sz w:val="24"/>
              <w:szCs w:val="24"/>
            </w:rPr>
            <w:t xml:space="preserve">of </w:t>
          </w:r>
          <w:r w:rsidRPr="003C226A">
            <w:rPr>
              <w:rFonts w:cs="Arial"/>
              <w:sz w:val="24"/>
              <w:szCs w:val="24"/>
            </w:rPr>
            <w:fldChar w:fldCharType="begin">
              <w:ffData>
                <w:name w:val="Text40"/>
                <w:enabled/>
                <w:calcOnExit w:val="0"/>
                <w:textInput>
                  <w:default w:val="Enter the name of the judge"/>
                </w:textInput>
              </w:ffData>
            </w:fldChar>
          </w:r>
          <w:bookmarkStart w:id="26" w:name="Text40"/>
          <w:r w:rsidRPr="003C226A">
            <w:rPr>
              <w:rFonts w:cs="Arial"/>
              <w:sz w:val="24"/>
              <w:szCs w:val="24"/>
            </w:rPr>
            <w:instrText xml:space="preserve"> FORMTEXT </w:instrText>
          </w:r>
          <w:r w:rsidRPr="003C226A">
            <w:rPr>
              <w:rFonts w:cs="Arial"/>
              <w:sz w:val="24"/>
              <w:szCs w:val="24"/>
            </w:rPr>
          </w:r>
          <w:r w:rsidRPr="003C226A">
            <w:rPr>
              <w:rFonts w:cs="Arial"/>
              <w:sz w:val="24"/>
              <w:szCs w:val="24"/>
            </w:rPr>
            <w:fldChar w:fldCharType="separate"/>
          </w:r>
          <w:r w:rsidRPr="003C226A">
            <w:rPr>
              <w:rFonts w:cs="Arial"/>
              <w:sz w:val="24"/>
              <w:szCs w:val="24"/>
            </w:rPr>
            <w:t>Enter the name of the judge</w:t>
          </w:r>
          <w:r w:rsidRPr="003C226A">
            <w:rPr>
              <w:rFonts w:cs="Arial"/>
              <w:sz w:val="24"/>
              <w:szCs w:val="24"/>
            </w:rPr>
            <w:fldChar w:fldCharType="end"/>
          </w:r>
          <w:bookmarkEnd w:id="26"/>
          <w:r w:rsidRPr="003C226A">
            <w:rPr>
              <w:rFonts w:cs="Arial"/>
              <w:sz w:val="24"/>
              <w:szCs w:val="24"/>
            </w:rPr>
            <w:t xml:space="preserve"> of the </w:t>
          </w:r>
          <w:r w:rsidR="0042750E">
            <w:rPr>
              <w:rFonts w:cs="Arial"/>
              <w:sz w:val="24"/>
              <w:szCs w:val="24"/>
            </w:rPr>
            <w:fldChar w:fldCharType="begin">
              <w:ffData>
                <w:name w:val="Text54"/>
                <w:enabled/>
                <w:calcOnExit w:val="0"/>
                <w:textInput>
                  <w:default w:val="Enter the court or tribunal where the order being appealed was made, e.g. Supreme Court of B.C."/>
                </w:textInput>
              </w:ffData>
            </w:fldChar>
          </w:r>
          <w:bookmarkStart w:id="27" w:name="Text54"/>
          <w:r w:rsidR="0042750E">
            <w:rPr>
              <w:rFonts w:cs="Arial"/>
              <w:sz w:val="24"/>
              <w:szCs w:val="24"/>
            </w:rPr>
            <w:instrText xml:space="preserve"> FORMTEXT </w:instrText>
          </w:r>
          <w:r w:rsidR="0042750E">
            <w:rPr>
              <w:rFonts w:cs="Arial"/>
              <w:sz w:val="24"/>
              <w:szCs w:val="24"/>
            </w:rPr>
          </w:r>
          <w:r w:rsidR="0042750E">
            <w:rPr>
              <w:rFonts w:cs="Arial"/>
              <w:sz w:val="24"/>
              <w:szCs w:val="24"/>
            </w:rPr>
            <w:fldChar w:fldCharType="separate"/>
          </w:r>
          <w:r w:rsidR="0042750E">
            <w:rPr>
              <w:rFonts w:cs="Arial"/>
              <w:noProof/>
              <w:sz w:val="24"/>
              <w:szCs w:val="24"/>
            </w:rPr>
            <w:t>Enter the court or tribunal where the order being appealed was made, e.g. Supreme Court of B.C.</w:t>
          </w:r>
          <w:r w:rsidR="0042750E">
            <w:rPr>
              <w:rFonts w:cs="Arial"/>
              <w:sz w:val="24"/>
              <w:szCs w:val="24"/>
            </w:rPr>
            <w:fldChar w:fldCharType="end"/>
          </w:r>
          <w:bookmarkEnd w:id="27"/>
          <w:r w:rsidRPr="003C226A">
            <w:rPr>
              <w:rFonts w:cs="Arial"/>
              <w:sz w:val="24"/>
              <w:szCs w:val="24"/>
            </w:rPr>
            <w:t xml:space="preserve"> pronounced on </w:t>
          </w:r>
          <w:r w:rsidR="00EF0873" w:rsidRPr="003C226A">
            <w:rPr>
              <w:rFonts w:cs="Arial"/>
              <w:sz w:val="24"/>
              <w:szCs w:val="24"/>
            </w:rPr>
            <w:t xml:space="preserve">the </w:t>
          </w:r>
          <w:r w:rsidRPr="003C226A">
            <w:rPr>
              <w:rFonts w:cs="Arial"/>
              <w:sz w:val="24"/>
              <w:szCs w:val="24"/>
            </w:rPr>
            <w:fldChar w:fldCharType="begin">
              <w:ffData>
                <w:name w:val="Text55"/>
                <w:enabled/>
                <w:calcOnExit w:val="0"/>
                <w:textInput>
                  <w:default w:val="Enter the date on which the order being appealed was made"/>
                </w:textInput>
              </w:ffData>
            </w:fldChar>
          </w:r>
          <w:bookmarkStart w:id="28" w:name="Text55"/>
          <w:r w:rsidRPr="003C226A">
            <w:rPr>
              <w:rFonts w:cs="Arial"/>
              <w:sz w:val="24"/>
              <w:szCs w:val="24"/>
            </w:rPr>
            <w:instrText xml:space="preserve"> FORMTEXT </w:instrText>
          </w:r>
          <w:r w:rsidRPr="003C226A">
            <w:rPr>
              <w:rFonts w:cs="Arial"/>
              <w:sz w:val="24"/>
              <w:szCs w:val="24"/>
            </w:rPr>
          </w:r>
          <w:r w:rsidRPr="003C226A">
            <w:rPr>
              <w:rFonts w:cs="Arial"/>
              <w:sz w:val="24"/>
              <w:szCs w:val="24"/>
            </w:rPr>
            <w:fldChar w:fldCharType="separate"/>
          </w:r>
          <w:r w:rsidRPr="003C226A">
            <w:rPr>
              <w:rFonts w:cs="Arial"/>
              <w:sz w:val="24"/>
              <w:szCs w:val="24"/>
            </w:rPr>
            <w:t>Enter the date on which the order being appealed was made</w:t>
          </w:r>
          <w:r w:rsidRPr="003C226A">
            <w:rPr>
              <w:rFonts w:cs="Arial"/>
              <w:sz w:val="24"/>
              <w:szCs w:val="24"/>
            </w:rPr>
            <w:fldChar w:fldCharType="end"/>
          </w:r>
          <w:bookmarkEnd w:id="28"/>
        </w:p>
        <w:p w14:paraId="7E4DED15" w14:textId="77777777" w:rsidR="0081538F" w:rsidRDefault="0081538F" w:rsidP="00A10095">
          <w:pPr>
            <w:pStyle w:val="NoSpaceAgmt"/>
            <w:spacing w:before="120" w:after="180"/>
            <w:rPr>
              <w:rFonts w:cs="Arial"/>
              <w:sz w:val="24"/>
              <w:szCs w:val="24"/>
            </w:rPr>
          </w:pPr>
        </w:p>
        <w:p w14:paraId="0E8D32C5" w14:textId="77777777" w:rsidR="0081538F" w:rsidRPr="005A1BC9" w:rsidRDefault="0081538F" w:rsidP="0081538F">
          <w:pPr>
            <w:pStyle w:val="NoSpaceAgmt"/>
            <w:spacing w:before="120" w:after="180"/>
            <w:rPr>
              <w:rFonts w:cs="Arial"/>
              <w:sz w:val="24"/>
              <w:szCs w:val="24"/>
            </w:rPr>
          </w:pPr>
          <w:r w:rsidRPr="005A1BC9">
            <w:rPr>
              <w:rFonts w:cs="Arial"/>
              <w:sz w:val="24"/>
              <w:szCs w:val="24"/>
            </w:rPr>
            <w:t>BETWEEN:</w:t>
          </w:r>
        </w:p>
        <w:p w14:paraId="59E17805" w14:textId="77777777" w:rsidR="0081538F" w:rsidRDefault="0081538F" w:rsidP="0081538F">
          <w:pPr>
            <w:jc w:val="center"/>
            <w:rPr>
              <w:rFonts w:cs="Arial"/>
              <w:b/>
              <w:color w:val="000000" w:themeColor="text1"/>
              <w:szCs w:val="24"/>
            </w:rPr>
          </w:pPr>
          <w:r>
            <w:rPr>
              <w:rFonts w:cs="Arial"/>
              <w:b/>
              <w:color w:val="000000" w:themeColor="text1"/>
              <w:szCs w:val="24"/>
            </w:rPr>
            <w:t>Enter n</w:t>
          </w:r>
          <w:r w:rsidRPr="00534576">
            <w:rPr>
              <w:rFonts w:cs="Arial"/>
              <w:b/>
              <w:color w:val="000000" w:themeColor="text1"/>
              <w:szCs w:val="24"/>
            </w:rPr>
            <w:t>ame(s)</w:t>
          </w:r>
          <w:r>
            <w:rPr>
              <w:rFonts w:cs="Arial"/>
              <w:b/>
              <w:color w:val="000000" w:themeColor="text1"/>
              <w:szCs w:val="24"/>
            </w:rPr>
            <w:t xml:space="preserve"> of appellant(s) and their role in the lower court or tribunal in brackets e.g. (Plaintiff) </w:t>
          </w:r>
        </w:p>
        <w:p w14:paraId="39C64A75" w14:textId="03039045" w:rsidR="008D18A7" w:rsidDel="00506A45" w:rsidRDefault="008D18A7" w:rsidP="008D18A7">
          <w:pPr>
            <w:contextualSpacing/>
            <w:jc w:val="right"/>
            <w:rPr>
              <w:del w:id="29" w:author="Gergich, Christine" w:date="2022-05-12T11:43:00Z"/>
              <w:rFonts w:cs="Arial"/>
              <w:b/>
              <w:color w:val="000000" w:themeColor="text1"/>
              <w:szCs w:val="24"/>
            </w:rPr>
          </w:pPr>
          <w:del w:id="30" w:author="Gergich, Christine" w:date="2022-05-12T11:43:00Z">
            <w:r w:rsidDel="00506A45">
              <w:rPr>
                <w:rFonts w:cs="Arial"/>
                <w:b/>
                <w:color w:val="000000" w:themeColor="text1"/>
                <w:szCs w:val="24"/>
              </w:rPr>
              <w:delText>Appellant</w:delText>
            </w:r>
          </w:del>
        </w:p>
        <w:p w14:paraId="072340E6" w14:textId="4BCAE72C" w:rsidR="008D18A7" w:rsidDel="00506A45" w:rsidRDefault="008D18A7" w:rsidP="008D18A7">
          <w:pPr>
            <w:contextualSpacing/>
            <w:jc w:val="right"/>
            <w:rPr>
              <w:del w:id="31" w:author="Gergich, Christine" w:date="2022-05-12T11:43:00Z"/>
              <w:rFonts w:cs="Arial"/>
              <w:b/>
              <w:color w:val="000000" w:themeColor="text1"/>
              <w:szCs w:val="24"/>
            </w:rPr>
          </w:pPr>
          <w:del w:id="32" w:author="Gergich, Christine" w:date="2022-05-12T11:43:00Z">
            <w:r w:rsidDel="00506A45">
              <w:rPr>
                <w:rFonts w:cs="Arial"/>
                <w:b/>
                <w:color w:val="000000" w:themeColor="text1"/>
                <w:szCs w:val="24"/>
              </w:rPr>
              <w:delText>(Plaintiff)</w:delText>
            </w:r>
          </w:del>
        </w:p>
        <w:p w14:paraId="6E7D7B96" w14:textId="77777777" w:rsidR="0081538F" w:rsidRPr="0092386C" w:rsidRDefault="0081538F" w:rsidP="0081538F">
          <w:pPr>
            <w:pStyle w:val="NoSpaceAgmt"/>
            <w:spacing w:after="180"/>
            <w:rPr>
              <w:rFonts w:cs="Arial"/>
              <w:sz w:val="24"/>
              <w:szCs w:val="24"/>
            </w:rPr>
          </w:pPr>
          <w:r w:rsidRPr="0092386C">
            <w:rPr>
              <w:rFonts w:cs="Arial"/>
              <w:sz w:val="24"/>
              <w:szCs w:val="24"/>
            </w:rPr>
            <w:t>AND:</w:t>
          </w:r>
        </w:p>
        <w:p w14:paraId="5EFB26FF" w14:textId="77777777" w:rsidR="0081538F" w:rsidRDefault="0081538F" w:rsidP="0081538F">
          <w:pPr>
            <w:jc w:val="center"/>
            <w:rPr>
              <w:rFonts w:cs="Arial"/>
              <w:b/>
              <w:color w:val="000000" w:themeColor="text1"/>
              <w:szCs w:val="24"/>
            </w:rPr>
          </w:pPr>
          <w:r>
            <w:rPr>
              <w:rFonts w:cs="Arial"/>
              <w:b/>
              <w:szCs w:val="24"/>
            </w:rPr>
            <w:t>Enter n</w:t>
          </w:r>
          <w:r w:rsidRPr="00534576">
            <w:rPr>
              <w:rFonts w:cs="Arial"/>
              <w:b/>
              <w:szCs w:val="24"/>
            </w:rPr>
            <w:t>ame(s)</w:t>
          </w:r>
          <w:r>
            <w:rPr>
              <w:rFonts w:cs="Arial"/>
              <w:b/>
              <w:szCs w:val="24"/>
            </w:rPr>
            <w:t xml:space="preserve"> of respondent</w:t>
          </w:r>
          <w:r w:rsidR="002127F1">
            <w:rPr>
              <w:rFonts w:cs="Arial"/>
              <w:b/>
              <w:szCs w:val="24"/>
            </w:rPr>
            <w:t>(</w:t>
          </w:r>
          <w:r>
            <w:rPr>
              <w:rFonts w:cs="Arial"/>
              <w:b/>
              <w:szCs w:val="24"/>
            </w:rPr>
            <w:t>s</w:t>
          </w:r>
          <w:r w:rsidR="002127F1">
            <w:rPr>
              <w:rFonts w:cs="Arial"/>
              <w:b/>
              <w:szCs w:val="24"/>
            </w:rPr>
            <w:t>)</w:t>
          </w:r>
          <w:r>
            <w:rPr>
              <w:rFonts w:cs="Arial"/>
              <w:b/>
              <w:szCs w:val="24"/>
            </w:rPr>
            <w:t xml:space="preserve"> </w:t>
          </w:r>
          <w:r>
            <w:rPr>
              <w:rFonts w:cs="Arial"/>
              <w:b/>
              <w:color w:val="000000" w:themeColor="text1"/>
              <w:szCs w:val="24"/>
            </w:rPr>
            <w:t xml:space="preserve">and their role in the lower court or tribunal in brackets e.g. (Plaintiff) </w:t>
          </w:r>
        </w:p>
        <w:p w14:paraId="6413E811" w14:textId="7C24B916" w:rsidR="008D18A7" w:rsidDel="00506A45" w:rsidRDefault="008D18A7" w:rsidP="008D18A7">
          <w:pPr>
            <w:spacing w:after="0"/>
            <w:jc w:val="right"/>
            <w:rPr>
              <w:del w:id="33" w:author="Gergich, Christine" w:date="2022-05-12T11:43:00Z"/>
              <w:rFonts w:cs="Arial"/>
              <w:b/>
              <w:szCs w:val="24"/>
            </w:rPr>
          </w:pPr>
          <w:del w:id="34" w:author="Gergich, Christine" w:date="2022-05-12T11:43:00Z">
            <w:r w:rsidDel="00506A45">
              <w:rPr>
                <w:rFonts w:cs="Arial"/>
                <w:b/>
                <w:szCs w:val="24"/>
              </w:rPr>
              <w:delText>Respondent</w:delText>
            </w:r>
          </w:del>
        </w:p>
        <w:p w14:paraId="6ABAAF70" w14:textId="796FB8F0" w:rsidR="008D18A7" w:rsidDel="00506A45" w:rsidRDefault="008D18A7" w:rsidP="008D18A7">
          <w:pPr>
            <w:spacing w:after="0"/>
            <w:jc w:val="right"/>
            <w:rPr>
              <w:del w:id="35" w:author="Gergich, Christine" w:date="2022-05-12T11:43:00Z"/>
              <w:rFonts w:cs="Arial"/>
              <w:b/>
              <w:szCs w:val="24"/>
            </w:rPr>
          </w:pPr>
          <w:del w:id="36" w:author="Gergich, Christine" w:date="2022-05-12T11:43:00Z">
            <w:r w:rsidDel="00506A45">
              <w:rPr>
                <w:rFonts w:cs="Arial"/>
                <w:b/>
                <w:szCs w:val="24"/>
              </w:rPr>
              <w:delText>(Plaintiff)</w:delText>
            </w:r>
          </w:del>
        </w:p>
        <w:p w14:paraId="16E93EAC" w14:textId="77777777" w:rsidR="0081538F" w:rsidRPr="003C226A" w:rsidRDefault="0081538F" w:rsidP="00506A45">
          <w:pPr>
            <w:spacing w:after="0"/>
            <w:jc w:val="right"/>
            <w:rPr>
              <w:rFonts w:cs="Arial"/>
              <w:szCs w:val="24"/>
            </w:rPr>
            <w:pPrChange w:id="37" w:author="Gergich, Christine" w:date="2022-05-12T11:43:00Z">
              <w:pPr>
                <w:pStyle w:val="NoSpaceAgmt"/>
                <w:spacing w:before="120" w:after="180"/>
                <w:jc w:val="right"/>
              </w:pPr>
            </w:pPrChange>
          </w:pPr>
        </w:p>
        <w:p w14:paraId="0D15FDF1" w14:textId="77777777" w:rsidR="008B44B3" w:rsidRPr="00147880" w:rsidRDefault="007207E8" w:rsidP="008B44B3">
          <w:pPr>
            <w:spacing w:after="120"/>
            <w:jc w:val="center"/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pict w14:anchorId="7CD4A7F7">
              <v:rect id="_x0000_i1025" style="width:468pt;height:1pt" o:hralign="center" o:hrstd="t" o:hrnoshade="t" o:hr="t" fillcolor="black [3213]" stroked="f"/>
            </w:pict>
          </w:r>
        </w:p>
        <w:p w14:paraId="5FB3BE7D" w14:textId="4FF8ECA3" w:rsidR="00A7178B" w:rsidRPr="00147880" w:rsidRDefault="006856AA" w:rsidP="00A7178B">
          <w:pPr>
            <w:spacing w:after="0"/>
            <w:jc w:val="center"/>
            <w:rPr>
              <w:rFonts w:cs="Arial"/>
              <w:b/>
              <w:bCs/>
              <w:szCs w:val="24"/>
            </w:rPr>
          </w:pPr>
          <w:r w:rsidRPr="00147880">
            <w:rPr>
              <w:rFonts w:cs="Arial"/>
              <w:b/>
              <w:bCs/>
              <w:szCs w:val="24"/>
            </w:rPr>
            <w:t>RESPONDENT</w:t>
          </w:r>
          <w:r w:rsidR="00B357DB" w:rsidRPr="00147880">
            <w:rPr>
              <w:rFonts w:cs="Arial"/>
              <w:b/>
              <w:bCs/>
              <w:szCs w:val="24"/>
            </w:rPr>
            <w:t>’</w:t>
          </w:r>
          <w:r w:rsidRPr="00147880">
            <w:rPr>
              <w:rFonts w:cs="Arial"/>
              <w:b/>
              <w:bCs/>
              <w:szCs w:val="24"/>
            </w:rPr>
            <w:t>S</w:t>
          </w:r>
          <w:r w:rsidR="00CE6EAB" w:rsidRPr="00147880">
            <w:rPr>
              <w:rFonts w:cs="Arial"/>
              <w:b/>
              <w:bCs/>
              <w:szCs w:val="24"/>
            </w:rPr>
            <w:t xml:space="preserve"> </w:t>
          </w:r>
          <w:commentRangeStart w:id="38"/>
          <w:r w:rsidR="00CE6EAB" w:rsidRPr="00147880">
            <w:rPr>
              <w:rFonts w:cs="Arial"/>
              <w:b/>
              <w:bCs/>
              <w:szCs w:val="24"/>
            </w:rPr>
            <w:t>FACTUM</w:t>
          </w:r>
          <w:commentRangeEnd w:id="38"/>
          <w:r w:rsidR="00241F4E">
            <w:rPr>
              <w:rStyle w:val="CommentReference"/>
            </w:rPr>
            <w:commentReference w:id="38"/>
          </w:r>
          <w:r w:rsidR="00A7178B" w:rsidRPr="00147880">
            <w:rPr>
              <w:rFonts w:cs="Arial"/>
              <w:b/>
              <w:bCs/>
              <w:szCs w:val="24"/>
            </w:rPr>
            <w:t xml:space="preserve"> </w:t>
          </w:r>
          <w:del w:id="39" w:author="Gergich, Christine" w:date="2022-05-12T11:47:00Z">
            <w:r w:rsidR="00A7178B" w:rsidDel="00093E40">
              <w:rPr>
                <w:rFonts w:cs="Arial"/>
                <w:b/>
                <w:bCs/>
                <w:szCs w:val="24"/>
              </w:rPr>
              <w:delText>OF</w:delText>
            </w:r>
          </w:del>
        </w:p>
        <w:p w14:paraId="0CEC8806" w14:textId="42DF37EF" w:rsidR="00A7178B" w:rsidRDefault="00AB7BDD" w:rsidP="00A7178B">
          <w:pPr>
            <w:spacing w:after="0"/>
            <w:jc w:val="center"/>
            <w:rPr>
              <w:rFonts w:cs="Arial"/>
              <w:b/>
              <w:bCs/>
              <w:szCs w:val="24"/>
            </w:rPr>
          </w:pPr>
          <w:r>
            <w:rPr>
              <w:rFonts w:cs="Arial"/>
              <w:szCs w:val="24"/>
            </w:rPr>
            <w:fldChar w:fldCharType="begin">
              <w:ffData>
                <w:name w:val=""/>
                <w:enabled/>
                <w:calcOnExit w:val="0"/>
                <w:textInput>
                  <w:default w:val="[Enter Name of Respondent]"/>
                </w:textInput>
              </w:ffData>
            </w:fldChar>
          </w:r>
          <w:r>
            <w:rPr>
              <w:rFonts w:cs="Arial"/>
              <w:szCs w:val="24"/>
            </w:rPr>
            <w:instrText xml:space="preserve"> FORMTEXT </w:instrText>
          </w:r>
          <w:r>
            <w:rPr>
              <w:rFonts w:cs="Arial"/>
              <w:szCs w:val="24"/>
            </w:rPr>
          </w:r>
          <w:r>
            <w:rPr>
              <w:rFonts w:cs="Arial"/>
              <w:szCs w:val="24"/>
            </w:rPr>
            <w:fldChar w:fldCharType="separate"/>
          </w:r>
          <w:r>
            <w:rPr>
              <w:rFonts w:cs="Arial"/>
              <w:noProof/>
              <w:szCs w:val="24"/>
            </w:rPr>
            <w:t>[Enter Name of Respondent]</w:t>
          </w:r>
          <w:r>
            <w:rPr>
              <w:rFonts w:cs="Arial"/>
              <w:szCs w:val="24"/>
            </w:rPr>
            <w:fldChar w:fldCharType="end"/>
          </w:r>
        </w:p>
        <w:p w14:paraId="7F2FF7F9" w14:textId="77777777" w:rsidR="008B44B3" w:rsidRPr="00147880" w:rsidRDefault="007207E8" w:rsidP="008B44B3">
          <w:pPr>
            <w:jc w:val="center"/>
            <w:rPr>
              <w:rFonts w:cs="Arial"/>
              <w:b/>
              <w:bCs/>
              <w:szCs w:val="24"/>
            </w:rPr>
          </w:pPr>
          <w:r>
            <w:rPr>
              <w:rFonts w:cs="Arial"/>
              <w:b/>
              <w:szCs w:val="24"/>
            </w:rPr>
            <w:pict w14:anchorId="053CB442">
              <v:rect id="_x0000_i1026" style="width:468pt;height:1pt" o:hralign="center" o:hrstd="t" o:hrnoshade="t" o:hr="t" fillcolor="black [3213]" stroked="f"/>
            </w:pict>
          </w:r>
        </w:p>
        <w:tbl>
          <w:tblPr>
            <w:tblW w:w="0" w:type="auto"/>
            <w:tblLook w:val="0000" w:firstRow="0" w:lastRow="0" w:firstColumn="0" w:lastColumn="0" w:noHBand="0" w:noVBand="0"/>
          </w:tblPr>
          <w:tblGrid>
            <w:gridCol w:w="4678"/>
            <w:gridCol w:w="4682"/>
          </w:tblGrid>
          <w:tr w:rsidR="00A10095" w:rsidRPr="003C226A" w14:paraId="6F206537" w14:textId="77777777" w:rsidTr="00575FC8">
            <w:tc>
              <w:tcPr>
                <w:tcW w:w="4788" w:type="dxa"/>
              </w:tcPr>
              <w:p w14:paraId="6E48F5ED" w14:textId="77777777" w:rsidR="00A10095" w:rsidRPr="003C226A" w:rsidRDefault="004A73A6" w:rsidP="00575FC8">
                <w:pPr>
                  <w:pStyle w:val="NoSpace"/>
                  <w:rPr>
                    <w:rFonts w:cs="Arial"/>
                    <w:szCs w:val="24"/>
                  </w:rPr>
                </w:pPr>
                <w:r w:rsidRPr="003C226A">
                  <w:rPr>
                    <w:rFonts w:cs="Arial"/>
                    <w:szCs w:val="24"/>
                  </w:rPr>
                  <w:fldChar w:fldCharType="begin">
                    <w:ffData>
                      <w:name w:val="Text27"/>
                      <w:enabled/>
                      <w:calcOnExit w:val="0"/>
                      <w:textInput>
                        <w:default w:val="[Enter Name of Appellant]"/>
                      </w:textInput>
                    </w:ffData>
                  </w:fldChar>
                </w:r>
                <w:bookmarkStart w:id="40" w:name="Text27"/>
                <w:r w:rsidRPr="003C226A">
                  <w:rPr>
                    <w:rFonts w:cs="Arial"/>
                    <w:szCs w:val="24"/>
                  </w:rPr>
                  <w:instrText xml:space="preserve"> FORMTEXT </w:instrText>
                </w:r>
                <w:r w:rsidRPr="003C226A">
                  <w:rPr>
                    <w:rFonts w:cs="Arial"/>
                    <w:szCs w:val="24"/>
                  </w:rPr>
                </w:r>
                <w:r w:rsidRPr="003C226A">
                  <w:rPr>
                    <w:rFonts w:cs="Arial"/>
                    <w:szCs w:val="24"/>
                  </w:rPr>
                  <w:fldChar w:fldCharType="separate"/>
                </w:r>
                <w:r w:rsidRPr="003C226A">
                  <w:rPr>
                    <w:rFonts w:cs="Arial"/>
                    <w:noProof/>
                    <w:szCs w:val="24"/>
                  </w:rPr>
                  <w:t>[Enter Name of Appellant]</w:t>
                </w:r>
                <w:r w:rsidRPr="003C226A">
                  <w:rPr>
                    <w:rFonts w:cs="Arial"/>
                    <w:szCs w:val="24"/>
                  </w:rPr>
                  <w:fldChar w:fldCharType="end"/>
                </w:r>
                <w:bookmarkEnd w:id="40"/>
              </w:p>
            </w:tc>
            <w:tc>
              <w:tcPr>
                <w:tcW w:w="4788" w:type="dxa"/>
              </w:tcPr>
              <w:p w14:paraId="000F89A6" w14:textId="77777777" w:rsidR="00A10095" w:rsidRPr="003C226A" w:rsidRDefault="00125B41" w:rsidP="00575FC8">
                <w:pPr>
                  <w:pStyle w:val="NoSpace"/>
                  <w:rPr>
                    <w:rFonts w:cs="Arial"/>
                    <w:szCs w:val="24"/>
                  </w:rPr>
                </w:pPr>
                <w:r w:rsidRPr="003C226A">
                  <w:rPr>
                    <w:rFonts w:cs="Arial"/>
                    <w:szCs w:val="24"/>
                  </w:rPr>
                  <w:fldChar w:fldCharType="begin">
                    <w:ffData>
                      <w:name w:val="Text30"/>
                      <w:enabled/>
                      <w:calcOnExit w:val="0"/>
                      <w:textInput>
                        <w:default w:val="[Enter Name of Respondent]"/>
                      </w:textInput>
                    </w:ffData>
                  </w:fldChar>
                </w:r>
                <w:bookmarkStart w:id="41" w:name="Text30"/>
                <w:r w:rsidRPr="003C226A">
                  <w:rPr>
                    <w:rFonts w:cs="Arial"/>
                    <w:szCs w:val="24"/>
                  </w:rPr>
                  <w:instrText xml:space="preserve"> FORMTEXT </w:instrText>
                </w:r>
                <w:r w:rsidRPr="003C226A">
                  <w:rPr>
                    <w:rFonts w:cs="Arial"/>
                    <w:szCs w:val="24"/>
                  </w:rPr>
                </w:r>
                <w:r w:rsidRPr="003C226A">
                  <w:rPr>
                    <w:rFonts w:cs="Arial"/>
                    <w:szCs w:val="24"/>
                  </w:rPr>
                  <w:fldChar w:fldCharType="separate"/>
                </w:r>
                <w:r w:rsidRPr="003C226A">
                  <w:rPr>
                    <w:rFonts w:cs="Arial"/>
                    <w:noProof/>
                    <w:szCs w:val="24"/>
                  </w:rPr>
                  <w:t>[Enter Name of Respondent]</w:t>
                </w:r>
                <w:r w:rsidRPr="003C226A">
                  <w:rPr>
                    <w:rFonts w:cs="Arial"/>
                    <w:szCs w:val="24"/>
                  </w:rPr>
                  <w:fldChar w:fldCharType="end"/>
                </w:r>
                <w:bookmarkEnd w:id="41"/>
              </w:p>
            </w:tc>
          </w:tr>
          <w:tr w:rsidR="00A10095" w:rsidRPr="003C226A" w14:paraId="709A0E03" w14:textId="77777777" w:rsidTr="00575FC8">
            <w:tc>
              <w:tcPr>
                <w:tcW w:w="4788" w:type="dxa"/>
              </w:tcPr>
              <w:p w14:paraId="48D7ECDC" w14:textId="77777777" w:rsidR="00A10095" w:rsidRPr="003C226A" w:rsidRDefault="00A10095" w:rsidP="00575FC8">
                <w:pPr>
                  <w:pStyle w:val="NoSpace"/>
                  <w:rPr>
                    <w:rFonts w:cs="Arial"/>
                    <w:szCs w:val="24"/>
                  </w:rPr>
                </w:pPr>
              </w:p>
              <w:p w14:paraId="1EA6A18B" w14:textId="77777777" w:rsidR="00A10095" w:rsidRPr="003C226A" w:rsidRDefault="001A2ECF" w:rsidP="00575FC8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lastRenderedPageBreak/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Enter Name of Appellant's counsel, if any"/>
                      </w:textInput>
                    </w:ffData>
                  </w:fldChar>
                </w:r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Enter Name of Appellant's counsel, if any</w:t>
                </w:r>
                <w:r>
                  <w:rPr>
                    <w:rFonts w:cs="Arial"/>
                    <w:szCs w:val="24"/>
                  </w:rPr>
                  <w:fldChar w:fldCharType="end"/>
                </w:r>
              </w:p>
            </w:tc>
            <w:tc>
              <w:tcPr>
                <w:tcW w:w="4788" w:type="dxa"/>
              </w:tcPr>
              <w:p w14:paraId="7990215E" w14:textId="77777777" w:rsidR="00A10095" w:rsidRPr="003C226A" w:rsidRDefault="00A10095" w:rsidP="00575FC8">
                <w:pPr>
                  <w:pStyle w:val="NoSpace"/>
                  <w:rPr>
                    <w:rFonts w:cs="Arial"/>
                    <w:szCs w:val="24"/>
                  </w:rPr>
                </w:pPr>
              </w:p>
              <w:p w14:paraId="295D051E" w14:textId="77777777" w:rsidR="00A10095" w:rsidRPr="003C226A" w:rsidRDefault="001A2ECF" w:rsidP="00575FC8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lastRenderedPageBreak/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Enter Name of Respondent's counsel, if any"/>
                      </w:textInput>
                    </w:ffData>
                  </w:fldChar>
                </w:r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Enter Name of Respondent's counsel, if any</w:t>
                </w:r>
                <w:r>
                  <w:rPr>
                    <w:rFonts w:cs="Arial"/>
                    <w:szCs w:val="24"/>
                  </w:rPr>
                  <w:fldChar w:fldCharType="end"/>
                </w:r>
              </w:p>
            </w:tc>
          </w:tr>
          <w:tr w:rsidR="00A10095" w:rsidRPr="003C226A" w14:paraId="4FC48DE3" w14:textId="77777777" w:rsidTr="00575FC8">
            <w:tc>
              <w:tcPr>
                <w:tcW w:w="4788" w:type="dxa"/>
              </w:tcPr>
              <w:p w14:paraId="6118792E" w14:textId="77777777" w:rsidR="00A10095" w:rsidRPr="003C226A" w:rsidRDefault="00A10095" w:rsidP="00575FC8">
                <w:pPr>
                  <w:pStyle w:val="NoSpace"/>
                  <w:rPr>
                    <w:rFonts w:cs="Arial"/>
                    <w:szCs w:val="24"/>
                  </w:rPr>
                </w:pPr>
              </w:p>
              <w:p w14:paraId="02EDCFBA" w14:textId="77777777" w:rsidR="00A10095" w:rsidRDefault="001A2ECF" w:rsidP="00575FC8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Text31"/>
                      <w:enabled/>
                      <w:calcOnExit w:val="0"/>
                      <w:textInput>
                        <w:default w:val="Enter Address of appellant or, if the appellant is represented, name and address of the appellant's law firm"/>
                      </w:textInput>
                    </w:ffData>
                  </w:fldChar>
                </w:r>
                <w:bookmarkStart w:id="42" w:name="Text31"/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Enter Address of appellant or, if the appellant is represented, name and address of the appellant's law firm</w:t>
                </w:r>
                <w:r>
                  <w:rPr>
                    <w:rFonts w:cs="Arial"/>
                    <w:szCs w:val="24"/>
                  </w:rPr>
                  <w:fldChar w:fldCharType="end"/>
                </w:r>
                <w:bookmarkEnd w:id="42"/>
              </w:p>
              <w:p w14:paraId="7846C944" w14:textId="77777777" w:rsidR="001A2ECF" w:rsidRDefault="001A2ECF" w:rsidP="00575FC8">
                <w:pPr>
                  <w:pStyle w:val="NoSpace"/>
                  <w:rPr>
                    <w:rFonts w:cs="Arial"/>
                    <w:szCs w:val="24"/>
                  </w:rPr>
                </w:pPr>
              </w:p>
              <w:p w14:paraId="4EA42679" w14:textId="77777777" w:rsidR="001A2ECF" w:rsidRDefault="001A2ECF" w:rsidP="001A2ECF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Telephone: enter appellant's or lawyer's"/>
                      </w:textInput>
                    </w:ffData>
                  </w:fldChar>
                </w:r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Telephone: enter appellant's or lawyer's</w:t>
                </w:r>
                <w:r>
                  <w:rPr>
                    <w:rFonts w:cs="Arial"/>
                    <w:szCs w:val="24"/>
                  </w:rPr>
                  <w:fldChar w:fldCharType="end"/>
                </w:r>
              </w:p>
              <w:p w14:paraId="0A64C89A" w14:textId="77777777" w:rsidR="001A2ECF" w:rsidRDefault="001A2ECF" w:rsidP="001A2ECF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E-mail: enter appellant's or lawyer's"/>
                      </w:textInput>
                    </w:ffData>
                  </w:fldChar>
                </w:r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E-mail: enter appellant's or lawyer's</w:t>
                </w:r>
                <w:r>
                  <w:rPr>
                    <w:rFonts w:cs="Arial"/>
                    <w:szCs w:val="24"/>
                  </w:rPr>
                  <w:fldChar w:fldCharType="end"/>
                </w:r>
              </w:p>
              <w:p w14:paraId="57706AD9" w14:textId="77777777" w:rsidR="001A2ECF" w:rsidRDefault="001A2ECF" w:rsidP="001A2ECF">
                <w:pPr>
                  <w:pStyle w:val="NoSpace"/>
                  <w:rPr>
                    <w:rFonts w:cs="Arial"/>
                    <w:szCs w:val="24"/>
                  </w:rPr>
                </w:pPr>
              </w:p>
              <w:p w14:paraId="0EBFFBCC" w14:textId="77777777" w:rsidR="001A2ECF" w:rsidRPr="003C226A" w:rsidRDefault="001A2ECF" w:rsidP="001A2ECF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Enter parties role e.g. Counsel for Appellant"/>
                      </w:textInput>
                    </w:ffData>
                  </w:fldChar>
                </w:r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Enter parties role e.g. Counsel for Appellant</w:t>
                </w:r>
                <w:r>
                  <w:rPr>
                    <w:rFonts w:cs="Arial"/>
                    <w:szCs w:val="24"/>
                  </w:rPr>
                  <w:fldChar w:fldCharType="end"/>
                </w:r>
              </w:p>
            </w:tc>
            <w:tc>
              <w:tcPr>
                <w:tcW w:w="4788" w:type="dxa"/>
              </w:tcPr>
              <w:p w14:paraId="762B8956" w14:textId="77777777" w:rsidR="00C86951" w:rsidRPr="003C226A" w:rsidRDefault="00C86951" w:rsidP="00575FC8">
                <w:pPr>
                  <w:pStyle w:val="NoSpace"/>
                  <w:rPr>
                    <w:rFonts w:cs="Arial"/>
                    <w:szCs w:val="24"/>
                  </w:rPr>
                </w:pPr>
              </w:p>
              <w:p w14:paraId="7F40AC56" w14:textId="77777777" w:rsidR="00A10095" w:rsidRDefault="001A2ECF" w:rsidP="00575FC8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Text33"/>
                      <w:enabled/>
                      <w:calcOnExit w:val="0"/>
                      <w:textInput>
                        <w:default w:val="Enter Address of respondent or, if the respondent is represented, name and address of the respondent's law firm"/>
                      </w:textInput>
                    </w:ffData>
                  </w:fldChar>
                </w:r>
                <w:bookmarkStart w:id="43" w:name="Text33"/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Enter Address of respondent or, if the respondent is represented, name and address of the respondent's law firm</w:t>
                </w:r>
                <w:r>
                  <w:rPr>
                    <w:rFonts w:cs="Arial"/>
                    <w:szCs w:val="24"/>
                  </w:rPr>
                  <w:fldChar w:fldCharType="end"/>
                </w:r>
                <w:bookmarkEnd w:id="43"/>
              </w:p>
              <w:p w14:paraId="6F20686F" w14:textId="77777777" w:rsidR="001A2ECF" w:rsidRDefault="001A2ECF" w:rsidP="00575FC8">
                <w:pPr>
                  <w:pStyle w:val="NoSpace"/>
                  <w:rPr>
                    <w:rFonts w:cs="Arial"/>
                    <w:szCs w:val="24"/>
                  </w:rPr>
                </w:pPr>
              </w:p>
              <w:p w14:paraId="49535AA4" w14:textId="77777777" w:rsidR="001A2ECF" w:rsidRDefault="001A2ECF" w:rsidP="001A2ECF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Telephone: enter appellant's or lawyer's"/>
                      </w:textInput>
                    </w:ffData>
                  </w:fldChar>
                </w:r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Telephone: enter appellant's or lawyer's</w:t>
                </w:r>
                <w:r>
                  <w:rPr>
                    <w:rFonts w:cs="Arial"/>
                    <w:szCs w:val="24"/>
                  </w:rPr>
                  <w:fldChar w:fldCharType="end"/>
                </w:r>
              </w:p>
              <w:p w14:paraId="1DC92A36" w14:textId="77777777" w:rsidR="001A2ECF" w:rsidRDefault="001A2ECF" w:rsidP="001A2ECF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E-mail: enter appellant's or lawyer's"/>
                      </w:textInput>
                    </w:ffData>
                  </w:fldChar>
                </w:r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E-mail: enter appellant's or lawyer's</w:t>
                </w:r>
                <w:r>
                  <w:rPr>
                    <w:rFonts w:cs="Arial"/>
                    <w:szCs w:val="24"/>
                  </w:rPr>
                  <w:fldChar w:fldCharType="end"/>
                </w:r>
              </w:p>
              <w:p w14:paraId="49650AEB" w14:textId="77777777" w:rsidR="001A2ECF" w:rsidRDefault="001A2ECF" w:rsidP="001A2ECF">
                <w:pPr>
                  <w:pStyle w:val="NoSpace"/>
                  <w:rPr>
                    <w:rFonts w:cs="Arial"/>
                    <w:szCs w:val="24"/>
                  </w:rPr>
                </w:pPr>
              </w:p>
              <w:p w14:paraId="4460C724" w14:textId="77777777" w:rsidR="001A2ECF" w:rsidRPr="003C226A" w:rsidRDefault="001A2ECF" w:rsidP="001A2ECF">
                <w:pPr>
                  <w:pStyle w:val="NoSpace"/>
                  <w:rPr>
                    <w:rFonts w:cs="Arial"/>
                    <w:szCs w:val="24"/>
                  </w:rPr>
                </w:pPr>
                <w:r>
                  <w:rPr>
                    <w:rFonts w:cs="Arial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Enter parties role e.g. Counsel for Appellant"/>
                      </w:textInput>
                    </w:ffData>
                  </w:fldChar>
                </w:r>
                <w:r>
                  <w:rPr>
                    <w:rFonts w:cs="Arial"/>
                    <w:szCs w:val="24"/>
                  </w:rPr>
                  <w:instrText xml:space="preserve"> FORMTEXT </w:instrText>
                </w:r>
                <w:r>
                  <w:rPr>
                    <w:rFonts w:cs="Arial"/>
                    <w:szCs w:val="24"/>
                  </w:rPr>
                </w:r>
                <w:r>
                  <w:rPr>
                    <w:rFonts w:cs="Arial"/>
                    <w:szCs w:val="24"/>
                  </w:rPr>
                  <w:fldChar w:fldCharType="separate"/>
                </w:r>
                <w:r>
                  <w:rPr>
                    <w:rFonts w:cs="Arial"/>
                    <w:noProof/>
                    <w:szCs w:val="24"/>
                  </w:rPr>
                  <w:t>Enter parties role e.g. Counsel for Appellant</w:t>
                </w:r>
                <w:r>
                  <w:rPr>
                    <w:rFonts w:cs="Arial"/>
                    <w:szCs w:val="24"/>
                  </w:rPr>
                  <w:fldChar w:fldCharType="end"/>
                </w:r>
              </w:p>
            </w:tc>
          </w:tr>
        </w:tbl>
        <w:p w14:paraId="42842730" w14:textId="77777777" w:rsidR="00B30B11" w:rsidRPr="005A1BC9" w:rsidRDefault="007207E8" w:rsidP="00147880">
          <w:pPr>
            <w:spacing w:after="200" w:line="276" w:lineRule="auto"/>
            <w:rPr>
              <w:rFonts w:cs="Arial"/>
              <w:szCs w:val="24"/>
            </w:rPr>
            <w:sectPr w:rsidR="00B30B11" w:rsidRPr="005A1BC9" w:rsidSect="00147880">
              <w:headerReference w:type="even" r:id="rId12"/>
              <w:headerReference w:type="default" r:id="rId13"/>
              <w:footerReference w:type="even" r:id="rId14"/>
              <w:footerReference w:type="default" r:id="rId15"/>
              <w:headerReference w:type="first" r:id="rId16"/>
              <w:footerReference w:type="first" r:id="rId17"/>
              <w:pgSz w:w="12240" w:h="15840"/>
              <w:pgMar w:top="1440" w:right="1440" w:bottom="1440" w:left="1440" w:header="720" w:footer="720" w:gutter="0"/>
              <w:pgNumType w:start="4"/>
              <w:cols w:space="720"/>
              <w:titlePg/>
              <w:docGrid w:linePitch="360"/>
            </w:sectPr>
          </w:pPr>
        </w:p>
      </w:sdtContent>
    </w:sdt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23"/>
        <w:gridCol w:w="8517"/>
      </w:tblGrid>
      <w:tr w:rsidR="00B0047E" w14:paraId="50411FF0" w14:textId="77777777" w:rsidTr="00665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62E04197" w14:textId="77777777" w:rsidR="00B0047E" w:rsidRPr="00E020F7" w:rsidRDefault="003741FA" w:rsidP="00665611">
            <w:pPr>
              <w:spacing w:before="20" w:after="2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TABLE OF CONTENTS</w:t>
            </w:r>
            <w:r w:rsidR="00B0047E">
              <w:rPr>
                <w:rFonts w:cs="Arial"/>
                <w:sz w:val="22"/>
                <w:szCs w:val="22"/>
              </w:rPr>
              <w:t xml:space="preserve"> INSTRUCTIONS</w:t>
            </w:r>
            <w:r w:rsidR="00B0047E" w:rsidRPr="00E020F7">
              <w:rPr>
                <w:rFonts w:cs="Arial"/>
                <w:sz w:val="22"/>
                <w:szCs w:val="22"/>
              </w:rPr>
              <w:t xml:space="preserve"> (please remove table when completed):</w:t>
            </w:r>
          </w:p>
        </w:tc>
      </w:tr>
      <w:tr w:rsidR="00B0047E" w14:paraId="0C763876" w14:textId="77777777" w:rsidTr="00665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6D730B1C" w14:textId="77777777" w:rsidR="00B0047E" w:rsidRPr="00E020F7" w:rsidRDefault="00B0047E" w:rsidP="00665611">
            <w:pPr>
              <w:spacing w:before="20" w:after="20"/>
              <w:jc w:val="center"/>
              <w:rPr>
                <w:rFonts w:cs="Arial"/>
                <w:b w:val="0"/>
                <w:sz w:val="22"/>
                <w:szCs w:val="22"/>
              </w:rPr>
            </w:pPr>
            <w:r w:rsidRPr="00E020F7">
              <w:rPr>
                <w:rFonts w:cs="Arial"/>
                <w:sz w:val="22"/>
                <w:szCs w:val="22"/>
              </w:rPr>
              <w:t>Step</w:t>
            </w:r>
          </w:p>
        </w:tc>
        <w:tc>
          <w:tcPr>
            <w:tcW w:w="8748" w:type="dxa"/>
          </w:tcPr>
          <w:p w14:paraId="717E119A" w14:textId="77777777" w:rsidR="00B0047E" w:rsidRPr="00E020F7" w:rsidRDefault="00B0047E" w:rsidP="0066561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 w:rsidRPr="00E020F7">
              <w:rPr>
                <w:rFonts w:cs="Arial"/>
                <w:b/>
                <w:sz w:val="22"/>
                <w:szCs w:val="22"/>
              </w:rPr>
              <w:t>Action</w:t>
            </w:r>
          </w:p>
        </w:tc>
      </w:tr>
      <w:tr w:rsidR="00B0047E" w14:paraId="616643B6" w14:textId="77777777" w:rsidTr="00665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2E60AF8E" w14:textId="77777777" w:rsidR="00B0047E" w:rsidRPr="00E020F7" w:rsidRDefault="00B0047E" w:rsidP="00665611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 w:rsidRPr="00E020F7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8748" w:type="dxa"/>
          </w:tcPr>
          <w:p w14:paraId="4E3BA643" w14:textId="77777777" w:rsidR="00B0047E" w:rsidRPr="00CA0D9A" w:rsidRDefault="00B0047E" w:rsidP="0066561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2"/>
                <w:szCs w:val="22"/>
              </w:rPr>
            </w:pPr>
            <w:r w:rsidRPr="00E020F7">
              <w:rPr>
                <w:rFonts w:cs="Arial"/>
                <w:sz w:val="22"/>
                <w:szCs w:val="22"/>
              </w:rPr>
              <w:t xml:space="preserve">This </w:t>
            </w:r>
            <w:r w:rsidR="003741FA">
              <w:rPr>
                <w:rFonts w:cs="Arial"/>
                <w:sz w:val="22"/>
                <w:szCs w:val="22"/>
              </w:rPr>
              <w:t>Table of Contents</w:t>
            </w:r>
            <w:r w:rsidRPr="00E020F7">
              <w:rPr>
                <w:rFonts w:cs="Arial"/>
                <w:sz w:val="22"/>
                <w:szCs w:val="22"/>
              </w:rPr>
              <w:t xml:space="preserve"> has been formatted as a </w:t>
            </w:r>
            <w:r w:rsidRPr="00E020F7">
              <w:rPr>
                <w:rFonts w:cs="Arial"/>
                <w:b/>
                <w:sz w:val="22"/>
                <w:szCs w:val="22"/>
              </w:rPr>
              <w:t>Word Table of Contents</w:t>
            </w:r>
            <w:r w:rsidRPr="00E020F7">
              <w:rPr>
                <w:rFonts w:cs="Arial"/>
                <w:sz w:val="22"/>
                <w:szCs w:val="22"/>
              </w:rPr>
              <w:t xml:space="preserve"> and can be updated automatically. </w:t>
            </w:r>
            <w:r w:rsidRPr="00F10BC7">
              <w:rPr>
                <w:rFonts w:cs="Arial"/>
                <w:b/>
                <w:color w:val="FF0000"/>
                <w:sz w:val="22"/>
                <w:szCs w:val="22"/>
              </w:rPr>
              <w:t>DO NOT</w:t>
            </w:r>
            <w:r>
              <w:rPr>
                <w:rFonts w:cs="Arial"/>
                <w:color w:val="FF0000"/>
                <w:sz w:val="22"/>
                <w:szCs w:val="22"/>
              </w:rPr>
              <w:t xml:space="preserve"> enter text into </w:t>
            </w:r>
            <w:r w:rsidR="003741FA">
              <w:rPr>
                <w:rFonts w:cs="Arial"/>
                <w:color w:val="FF0000"/>
                <w:sz w:val="22"/>
                <w:szCs w:val="22"/>
              </w:rPr>
              <w:t>Table of Contents</w:t>
            </w:r>
            <w:r>
              <w:rPr>
                <w:rFonts w:cs="Arial"/>
                <w:color w:val="FF0000"/>
                <w:sz w:val="22"/>
                <w:szCs w:val="22"/>
              </w:rPr>
              <w:t xml:space="preserve">. </w:t>
            </w:r>
            <w:r w:rsidRPr="00E020F7">
              <w:rPr>
                <w:rFonts w:cs="Arial"/>
                <w:color w:val="FF0000"/>
                <w:sz w:val="22"/>
                <w:szCs w:val="22"/>
              </w:rPr>
              <w:t xml:space="preserve">This MUST be updated </w:t>
            </w:r>
            <w:r w:rsidRPr="00F10BC7">
              <w:rPr>
                <w:rFonts w:cs="Arial"/>
                <w:b/>
                <w:color w:val="FF0000"/>
                <w:sz w:val="22"/>
                <w:szCs w:val="22"/>
              </w:rPr>
              <w:t xml:space="preserve">BEFORE </w:t>
            </w:r>
            <w:r w:rsidRPr="00E020F7">
              <w:rPr>
                <w:rFonts w:cs="Arial"/>
                <w:color w:val="FF0000"/>
                <w:sz w:val="22"/>
                <w:szCs w:val="22"/>
              </w:rPr>
              <w:t>printing!</w:t>
            </w:r>
          </w:p>
        </w:tc>
      </w:tr>
      <w:tr w:rsidR="00B0047E" w14:paraId="0C8F59B3" w14:textId="77777777" w:rsidTr="00665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2B40821F" w14:textId="77777777" w:rsidR="00B0047E" w:rsidRPr="00E020F7" w:rsidRDefault="00B0047E" w:rsidP="00665611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8748" w:type="dxa"/>
          </w:tcPr>
          <w:p w14:paraId="64CCB367" w14:textId="77777777" w:rsidR="00B0047E" w:rsidRDefault="00B0047E" w:rsidP="0066561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0F146E">
              <w:rPr>
                <w:rFonts w:cs="Arial"/>
                <w:b/>
                <w:sz w:val="22"/>
                <w:szCs w:val="22"/>
              </w:rPr>
              <w:t>Optional:</w:t>
            </w:r>
            <w:r>
              <w:rPr>
                <w:rFonts w:cs="Arial"/>
                <w:sz w:val="22"/>
                <w:szCs w:val="22"/>
              </w:rPr>
              <w:t xml:space="preserve"> To view </w:t>
            </w:r>
            <w:r w:rsidR="003741FA">
              <w:rPr>
                <w:rFonts w:cs="Arial"/>
                <w:sz w:val="22"/>
                <w:szCs w:val="22"/>
              </w:rPr>
              <w:t>Table of Contents</w:t>
            </w:r>
            <w:r>
              <w:rPr>
                <w:rFonts w:cs="Arial"/>
                <w:sz w:val="22"/>
                <w:szCs w:val="22"/>
              </w:rPr>
              <w:t xml:space="preserve"> in side navigation pane: Click </w:t>
            </w:r>
            <w:r w:rsidRPr="008510C4">
              <w:rPr>
                <w:rFonts w:cs="Arial"/>
                <w:b/>
                <w:sz w:val="22"/>
                <w:szCs w:val="22"/>
              </w:rPr>
              <w:t>View</w:t>
            </w:r>
            <w:r>
              <w:rPr>
                <w:rFonts w:cs="Arial"/>
                <w:sz w:val="22"/>
                <w:szCs w:val="22"/>
              </w:rPr>
              <w:t xml:space="preserve"> tab, go to </w:t>
            </w:r>
            <w:r w:rsidRPr="008510C4">
              <w:rPr>
                <w:rFonts w:cs="Arial"/>
                <w:b/>
                <w:sz w:val="22"/>
                <w:szCs w:val="22"/>
              </w:rPr>
              <w:t>Show</w:t>
            </w:r>
            <w:r>
              <w:rPr>
                <w:rFonts w:cs="Arial"/>
                <w:sz w:val="22"/>
                <w:szCs w:val="22"/>
              </w:rPr>
              <w:t xml:space="preserve"> section and check </w:t>
            </w:r>
            <w:r w:rsidRPr="008510C4">
              <w:rPr>
                <w:rFonts w:cs="Arial"/>
                <w:b/>
                <w:sz w:val="22"/>
                <w:szCs w:val="22"/>
              </w:rPr>
              <w:t>Navigation Pane</w:t>
            </w:r>
            <w:r>
              <w:rPr>
                <w:rFonts w:cs="Arial"/>
                <w:sz w:val="22"/>
                <w:szCs w:val="22"/>
              </w:rPr>
              <w:t xml:space="preserve">. </w:t>
            </w:r>
          </w:p>
          <w:p w14:paraId="1C0B75F3" w14:textId="77777777" w:rsidR="00B0047E" w:rsidRDefault="00B0047E" w:rsidP="0066561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Select </w:t>
            </w:r>
            <w:r w:rsidR="00705F3B">
              <w:rPr>
                <w:rFonts w:cs="Arial"/>
                <w:sz w:val="22"/>
                <w:szCs w:val="22"/>
              </w:rPr>
              <w:t>heading in navigation pane</w:t>
            </w:r>
            <w:r>
              <w:rPr>
                <w:rFonts w:cs="Arial"/>
                <w:sz w:val="22"/>
                <w:szCs w:val="22"/>
              </w:rPr>
              <w:t xml:space="preserve"> to navigate throughout factum.</w:t>
            </w:r>
          </w:p>
          <w:p w14:paraId="7EB8A498" w14:textId="77777777" w:rsidR="00B0047E" w:rsidRPr="00E020F7" w:rsidRDefault="00B0047E" w:rsidP="0066561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To remove navigation pane: Click </w:t>
            </w:r>
            <w:r w:rsidRPr="008510C4">
              <w:rPr>
                <w:rFonts w:cs="Arial"/>
                <w:b/>
                <w:sz w:val="22"/>
                <w:szCs w:val="22"/>
              </w:rPr>
              <w:t>Navigation Pane</w:t>
            </w:r>
            <w:r>
              <w:rPr>
                <w:rFonts w:cs="Arial"/>
                <w:sz w:val="22"/>
                <w:szCs w:val="22"/>
              </w:rPr>
              <w:t xml:space="preserve"> check box to remove check mark. </w:t>
            </w:r>
          </w:p>
        </w:tc>
      </w:tr>
      <w:tr w:rsidR="00B0047E" w14:paraId="3A38CC33" w14:textId="77777777" w:rsidTr="00665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7270F2E1" w14:textId="77777777" w:rsidR="00B0047E" w:rsidRPr="00E020F7" w:rsidRDefault="00B0047E" w:rsidP="00665611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8748" w:type="dxa"/>
          </w:tcPr>
          <w:p w14:paraId="72228D2F" w14:textId="77777777" w:rsidR="00B0047E" w:rsidRPr="00C24106" w:rsidRDefault="00B0047E" w:rsidP="00665611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3F20B3">
              <w:rPr>
                <w:rFonts w:cs="Arial"/>
                <w:color w:val="FF0000"/>
                <w:sz w:val="22"/>
                <w:szCs w:val="22"/>
              </w:rPr>
              <w:t xml:space="preserve">When factum </w:t>
            </w:r>
            <w:r w:rsidRPr="00F10BC7">
              <w:rPr>
                <w:rFonts w:cs="Arial"/>
                <w:b/>
                <w:color w:val="FF0000"/>
                <w:sz w:val="22"/>
                <w:szCs w:val="22"/>
              </w:rPr>
              <w:t>COMPLETED</w:t>
            </w:r>
            <w:r>
              <w:rPr>
                <w:rFonts w:cs="Arial"/>
                <w:b/>
                <w:color w:val="FF0000"/>
                <w:sz w:val="22"/>
                <w:szCs w:val="22"/>
              </w:rPr>
              <w:t xml:space="preserve">: </w:t>
            </w:r>
            <w:r w:rsidRPr="00F10BC7"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sz w:val="22"/>
                <w:szCs w:val="22"/>
              </w:rPr>
              <w:br/>
            </w:r>
            <w:r w:rsidRPr="00C24106">
              <w:rPr>
                <w:rFonts w:cs="Arial"/>
                <w:sz w:val="22"/>
                <w:szCs w:val="22"/>
              </w:rPr>
              <w:t xml:space="preserve">To update the </w:t>
            </w:r>
            <w:r w:rsidR="003741FA">
              <w:rPr>
                <w:rFonts w:cs="Arial"/>
                <w:sz w:val="22"/>
                <w:szCs w:val="22"/>
              </w:rPr>
              <w:t>Table of Contents</w:t>
            </w:r>
            <w:r w:rsidRPr="00C24106">
              <w:rPr>
                <w:rFonts w:cs="Arial"/>
                <w:sz w:val="22"/>
                <w:szCs w:val="22"/>
              </w:rPr>
              <w:t>:</w:t>
            </w:r>
          </w:p>
          <w:p w14:paraId="328F3032" w14:textId="77777777" w:rsidR="00B0047E" w:rsidRPr="00C24106" w:rsidRDefault="00B0047E" w:rsidP="00665611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</w:t>
            </w:r>
            <w:r w:rsidRPr="00E020F7">
              <w:rPr>
                <w:rFonts w:cs="Arial"/>
                <w:sz w:val="22"/>
                <w:szCs w:val="22"/>
              </w:rPr>
              <w:t xml:space="preserve"> within the </w:t>
            </w:r>
            <w:r w:rsidR="003741FA">
              <w:rPr>
                <w:rFonts w:cs="Arial"/>
                <w:sz w:val="22"/>
                <w:szCs w:val="22"/>
              </w:rPr>
              <w:t>Table of Contents</w:t>
            </w:r>
            <w:r w:rsidRPr="00E020F7">
              <w:rPr>
                <w:rFonts w:cs="Arial"/>
                <w:sz w:val="22"/>
                <w:szCs w:val="22"/>
              </w:rPr>
              <w:t>.</w:t>
            </w:r>
          </w:p>
        </w:tc>
      </w:tr>
      <w:tr w:rsidR="00B0047E" w14:paraId="730E76F9" w14:textId="77777777" w:rsidTr="00665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2FFE98CB" w14:textId="77777777" w:rsidR="00B0047E" w:rsidRPr="00E020F7" w:rsidRDefault="00B0047E" w:rsidP="00665611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8748" w:type="dxa"/>
          </w:tcPr>
          <w:p w14:paraId="55387C89" w14:textId="77777777" w:rsidR="00B0047E" w:rsidRPr="00E020F7" w:rsidRDefault="00B0047E" w:rsidP="0066561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020F7">
              <w:rPr>
                <w:rFonts w:cs="Arial"/>
                <w:sz w:val="22"/>
                <w:szCs w:val="22"/>
              </w:rPr>
              <w:t xml:space="preserve">Select </w:t>
            </w:r>
            <w:r w:rsidRPr="00E020F7">
              <w:rPr>
                <w:rFonts w:cs="Arial"/>
                <w:b/>
                <w:sz w:val="22"/>
                <w:szCs w:val="22"/>
              </w:rPr>
              <w:t>Update Table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noProof/>
                <w:lang w:eastAsia="en-CA"/>
              </w:rPr>
              <w:drawing>
                <wp:inline distT="0" distB="0" distL="0" distR="0" wp14:anchorId="04DBEF78" wp14:editId="047E7782">
                  <wp:extent cx="1285714" cy="18095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22"/>
                <w:szCs w:val="22"/>
              </w:rPr>
              <w:t xml:space="preserve"> (found on the left top corner of the </w:t>
            </w:r>
            <w:r w:rsidR="003741FA">
              <w:rPr>
                <w:rFonts w:cs="Arial"/>
                <w:sz w:val="22"/>
                <w:szCs w:val="22"/>
              </w:rPr>
              <w:t>Table of Contents</w:t>
            </w:r>
            <w:r>
              <w:rPr>
                <w:rFonts w:cs="Arial"/>
                <w:sz w:val="22"/>
                <w:szCs w:val="22"/>
              </w:rPr>
              <w:t>)</w:t>
            </w:r>
          </w:p>
        </w:tc>
      </w:tr>
      <w:tr w:rsidR="00B0047E" w14:paraId="1EF148DE" w14:textId="77777777" w:rsidTr="00665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0CF71B2E" w14:textId="77777777" w:rsidR="00B0047E" w:rsidRPr="00E020F7" w:rsidRDefault="00B0047E" w:rsidP="00665611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8748" w:type="dxa"/>
          </w:tcPr>
          <w:p w14:paraId="7EDA7CC3" w14:textId="77777777" w:rsidR="00B0047E" w:rsidRPr="00E020F7" w:rsidRDefault="00B0047E" w:rsidP="0066561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020F7">
              <w:rPr>
                <w:rFonts w:cs="Arial"/>
                <w:sz w:val="22"/>
                <w:szCs w:val="22"/>
              </w:rPr>
              <w:t xml:space="preserve">Select </w:t>
            </w:r>
            <w:r w:rsidRPr="00E020F7">
              <w:rPr>
                <w:rFonts w:cs="Arial"/>
                <w:b/>
                <w:sz w:val="22"/>
                <w:szCs w:val="22"/>
              </w:rPr>
              <w:t xml:space="preserve">Update </w:t>
            </w:r>
            <w:r>
              <w:rPr>
                <w:rFonts w:cs="Arial"/>
                <w:b/>
                <w:sz w:val="22"/>
                <w:szCs w:val="22"/>
              </w:rPr>
              <w:t>E</w:t>
            </w:r>
            <w:r w:rsidRPr="00E020F7">
              <w:rPr>
                <w:rFonts w:cs="Arial"/>
                <w:b/>
                <w:sz w:val="22"/>
                <w:szCs w:val="22"/>
              </w:rPr>
              <w:t xml:space="preserve">ntire </w:t>
            </w:r>
            <w:r>
              <w:rPr>
                <w:rFonts w:cs="Arial"/>
                <w:b/>
                <w:sz w:val="22"/>
                <w:szCs w:val="22"/>
              </w:rPr>
              <w:t>T</w:t>
            </w:r>
            <w:r w:rsidRPr="00E020F7">
              <w:rPr>
                <w:rFonts w:cs="Arial"/>
                <w:b/>
                <w:sz w:val="22"/>
                <w:szCs w:val="22"/>
              </w:rPr>
              <w:t>able</w:t>
            </w:r>
            <w:r w:rsidRPr="00E020F7">
              <w:rPr>
                <w:rFonts w:cs="Arial"/>
                <w:sz w:val="22"/>
                <w:szCs w:val="22"/>
              </w:rPr>
              <w:t xml:space="preserve"> and click </w:t>
            </w:r>
            <w:r>
              <w:rPr>
                <w:rFonts w:cs="Arial"/>
                <w:b/>
                <w:sz w:val="22"/>
                <w:szCs w:val="22"/>
              </w:rPr>
              <w:t>OK</w:t>
            </w:r>
            <w:r w:rsidRPr="00E020F7">
              <w:rPr>
                <w:rFonts w:cs="Arial"/>
                <w:sz w:val="22"/>
                <w:szCs w:val="22"/>
              </w:rPr>
              <w:t>.</w:t>
            </w:r>
            <w:r>
              <w:rPr>
                <w:rFonts w:cs="Arial"/>
                <w:sz w:val="22"/>
                <w:szCs w:val="22"/>
              </w:rPr>
              <w:br/>
              <w:t>(</w:t>
            </w:r>
            <w:r w:rsidRPr="00E020F7">
              <w:rPr>
                <w:rFonts w:cs="Arial"/>
                <w:sz w:val="22"/>
                <w:szCs w:val="22"/>
              </w:rPr>
              <w:t>page numbering</w:t>
            </w:r>
            <w:r>
              <w:rPr>
                <w:rFonts w:cs="Arial"/>
                <w:sz w:val="22"/>
                <w:szCs w:val="22"/>
              </w:rPr>
              <w:t xml:space="preserve"> and any headings you created</w:t>
            </w:r>
            <w:r w:rsidR="008250AE">
              <w:rPr>
                <w:rFonts w:cs="Arial"/>
                <w:sz w:val="22"/>
                <w:szCs w:val="22"/>
              </w:rPr>
              <w:t xml:space="preserve"> with the Styles tab </w:t>
            </w:r>
            <w:r w:rsidRPr="00E020F7">
              <w:rPr>
                <w:rFonts w:cs="Arial"/>
                <w:sz w:val="22"/>
                <w:szCs w:val="22"/>
              </w:rPr>
              <w:t>will be updated automatically</w:t>
            </w:r>
            <w:r>
              <w:rPr>
                <w:rFonts w:cs="Arial"/>
                <w:sz w:val="22"/>
                <w:szCs w:val="22"/>
              </w:rPr>
              <w:t xml:space="preserve"> in the </w:t>
            </w:r>
            <w:r w:rsidR="003741FA">
              <w:rPr>
                <w:rFonts w:cs="Arial"/>
                <w:sz w:val="22"/>
                <w:szCs w:val="22"/>
              </w:rPr>
              <w:t>Table of Contents</w:t>
            </w:r>
            <w:r w:rsidRPr="00E020F7">
              <w:rPr>
                <w:rFonts w:cs="Arial"/>
                <w:sz w:val="22"/>
                <w:szCs w:val="22"/>
              </w:rPr>
              <w:t>)</w:t>
            </w:r>
          </w:p>
        </w:tc>
      </w:tr>
      <w:tr w:rsidR="00B0047E" w14:paraId="5FA5FAF0" w14:textId="77777777" w:rsidTr="00665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29852239" w14:textId="77777777" w:rsidR="00B0047E" w:rsidRPr="00E020F7" w:rsidRDefault="00B0047E" w:rsidP="00665611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</w:t>
            </w:r>
          </w:p>
        </w:tc>
        <w:tc>
          <w:tcPr>
            <w:tcW w:w="8748" w:type="dxa"/>
          </w:tcPr>
          <w:p w14:paraId="737EB9AC" w14:textId="77777777" w:rsidR="00B0047E" w:rsidRPr="00C24106" w:rsidRDefault="00B0047E" w:rsidP="0066561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C24106">
              <w:rPr>
                <w:rFonts w:cs="Arial"/>
                <w:sz w:val="22"/>
                <w:szCs w:val="22"/>
              </w:rPr>
              <w:t>To remove instructions table:</w:t>
            </w:r>
            <w:r>
              <w:rPr>
                <w:rFonts w:cs="Arial"/>
                <w:sz w:val="22"/>
                <w:szCs w:val="22"/>
              </w:rPr>
              <w:br/>
            </w:r>
            <w:r w:rsidRPr="00E020F7">
              <w:rPr>
                <w:rFonts w:cs="Arial"/>
                <w:sz w:val="22"/>
                <w:szCs w:val="22"/>
              </w:rPr>
              <w:t xml:space="preserve">Right click mouse </w:t>
            </w:r>
            <w:r w:rsidRPr="00E020F7">
              <w:rPr>
                <w:noProof/>
                <w:sz w:val="22"/>
                <w:szCs w:val="22"/>
                <w:lang w:eastAsia="en-CA"/>
              </w:rPr>
              <w:t xml:space="preserve">on </w:t>
            </w:r>
            <w:r>
              <w:rPr>
                <w:noProof/>
                <w:lang w:eastAsia="en-CA"/>
              </w:rPr>
              <w:drawing>
                <wp:inline distT="0" distB="0" distL="0" distR="0" wp14:anchorId="02BB7073" wp14:editId="6BD5A46C">
                  <wp:extent cx="238125" cy="19203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19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  <w:lang w:eastAsia="en-CA"/>
              </w:rPr>
              <w:t xml:space="preserve"> (top lefthand corner of this table)</w:t>
            </w:r>
          </w:p>
        </w:tc>
      </w:tr>
      <w:tr w:rsidR="00B0047E" w14:paraId="6067EDE6" w14:textId="77777777" w:rsidTr="00665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7D98A1F9" w14:textId="77777777" w:rsidR="00B0047E" w:rsidRPr="00E020F7" w:rsidRDefault="00B0047E" w:rsidP="00665611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</w:t>
            </w:r>
          </w:p>
        </w:tc>
        <w:tc>
          <w:tcPr>
            <w:tcW w:w="8748" w:type="dxa"/>
          </w:tcPr>
          <w:p w14:paraId="638AD706" w14:textId="77777777" w:rsidR="00B0047E" w:rsidRPr="00EF0873" w:rsidRDefault="00B0047E" w:rsidP="0066561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020F7">
              <w:rPr>
                <w:rFonts w:cs="Arial"/>
                <w:sz w:val="22"/>
                <w:szCs w:val="22"/>
              </w:rPr>
              <w:t xml:space="preserve">Select </w:t>
            </w:r>
            <w:r w:rsidRPr="00E020F7">
              <w:rPr>
                <w:rFonts w:cs="Arial"/>
                <w:b/>
                <w:sz w:val="22"/>
                <w:szCs w:val="22"/>
              </w:rPr>
              <w:t>Delete Table</w:t>
            </w:r>
            <w:r w:rsidR="00EF0873"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0E1E7FE7" w14:textId="77777777" w:rsidR="00BB7FDF" w:rsidRDefault="00BB7FDF" w:rsidP="00BB7FDF">
      <w:pPr>
        <w:spacing w:after="0"/>
        <w:rPr>
          <w:rFonts w:cs="Arial"/>
          <w:bCs/>
          <w:szCs w:val="24"/>
        </w:rPr>
      </w:pPr>
    </w:p>
    <w:p w14:paraId="431D713F" w14:textId="77777777" w:rsidR="00157545" w:rsidRDefault="00157545" w:rsidP="00BB7FDF">
      <w:pPr>
        <w:spacing w:after="0"/>
        <w:rPr>
          <w:rFonts w:cs="Arial"/>
          <w:bCs/>
          <w:szCs w:val="24"/>
        </w:rPr>
      </w:pPr>
    </w:p>
    <w:bookmarkStart w:id="47" w:name="_Toc26779240" w:displacedByCustomXml="next"/>
    <w:sdt>
      <w:sdtPr>
        <w:rPr>
          <w:rFonts w:eastAsia="Times New Roman" w:cs="Arial"/>
          <w:b w:val="0"/>
          <w:bCs w:val="0"/>
          <w:color w:val="auto"/>
          <w:szCs w:val="24"/>
          <w:lang w:val="en-CA" w:eastAsia="en-US"/>
        </w:rPr>
        <w:id w:val="-1849820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8E5DCB" w14:textId="77777777" w:rsidR="00A10095" w:rsidRPr="000341C9" w:rsidRDefault="003741FA" w:rsidP="000341C9">
          <w:pPr>
            <w:pStyle w:val="TOCHeading"/>
            <w:jc w:val="center"/>
            <w:outlineLvl w:val="0"/>
            <w:rPr>
              <w:rStyle w:val="Heading1Char"/>
            </w:rPr>
          </w:pPr>
          <w:r>
            <w:rPr>
              <w:rStyle w:val="Heading1Char"/>
              <w:b/>
              <w:color w:val="auto"/>
            </w:rPr>
            <w:t>TABLE OF CONTENTS</w:t>
          </w:r>
          <w:bookmarkEnd w:id="47"/>
          <w:r w:rsidR="00FB576B" w:rsidRPr="00C24106">
            <w:rPr>
              <w:rStyle w:val="Heading1Char"/>
              <w:b/>
              <w:color w:val="auto"/>
            </w:rPr>
            <w:t xml:space="preserve"> </w:t>
          </w:r>
        </w:p>
        <w:p w14:paraId="7FB121C3" w14:textId="3C9E1981" w:rsidR="00554363" w:rsidRDefault="00A100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r w:rsidRPr="005A1BC9">
            <w:rPr>
              <w:rFonts w:cs="Arial"/>
              <w:szCs w:val="24"/>
            </w:rPr>
            <w:fldChar w:fldCharType="begin"/>
          </w:r>
          <w:r w:rsidRPr="005A1BC9">
            <w:rPr>
              <w:rFonts w:cs="Arial"/>
              <w:szCs w:val="24"/>
            </w:rPr>
            <w:instrText xml:space="preserve"> TOC \o "1-3" \h \z \u </w:instrText>
          </w:r>
          <w:r w:rsidRPr="005A1BC9">
            <w:rPr>
              <w:rFonts w:cs="Arial"/>
              <w:szCs w:val="24"/>
            </w:rPr>
            <w:fldChar w:fldCharType="separate"/>
          </w:r>
          <w:hyperlink w:anchor="_Toc26779240" w:history="1">
            <w:r w:rsidR="00554363" w:rsidRPr="005E2D05">
              <w:rPr>
                <w:rStyle w:val="Hyperlink"/>
                <w:noProof/>
              </w:rPr>
              <w:t>TABLE OF CONTENTS</w:t>
            </w:r>
            <w:r w:rsidR="00554363">
              <w:rPr>
                <w:noProof/>
                <w:webHidden/>
              </w:rPr>
              <w:tab/>
            </w:r>
            <w:r w:rsidR="00554363">
              <w:rPr>
                <w:noProof/>
                <w:webHidden/>
              </w:rPr>
              <w:fldChar w:fldCharType="begin"/>
            </w:r>
            <w:r w:rsidR="00554363">
              <w:rPr>
                <w:noProof/>
                <w:webHidden/>
              </w:rPr>
              <w:instrText xml:space="preserve"> PAGEREF _Toc26779240 \h </w:instrText>
            </w:r>
            <w:r w:rsidR="00554363">
              <w:rPr>
                <w:noProof/>
                <w:webHidden/>
              </w:rPr>
            </w:r>
            <w:r w:rsidR="00554363">
              <w:rPr>
                <w:noProof/>
                <w:webHidden/>
              </w:rPr>
              <w:fldChar w:fldCharType="separate"/>
            </w:r>
            <w:r w:rsidR="00A74E5A">
              <w:rPr>
                <w:noProof/>
                <w:webHidden/>
              </w:rPr>
              <w:t>i</w:t>
            </w:r>
            <w:r w:rsidR="00554363">
              <w:rPr>
                <w:noProof/>
                <w:webHidden/>
              </w:rPr>
              <w:fldChar w:fldCharType="end"/>
            </w:r>
          </w:hyperlink>
        </w:p>
        <w:p w14:paraId="4969410E" w14:textId="5EC375A3" w:rsidR="00554363" w:rsidRDefault="007207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26779241" w:history="1">
            <w:r w:rsidR="00554363" w:rsidRPr="005E2D05">
              <w:rPr>
                <w:rStyle w:val="Hyperlink"/>
                <w:rFonts w:cs="Arial"/>
                <w:noProof/>
              </w:rPr>
              <w:t>CHRONOLOGY</w:t>
            </w:r>
            <w:r w:rsidR="00554363">
              <w:rPr>
                <w:noProof/>
                <w:webHidden/>
              </w:rPr>
              <w:tab/>
            </w:r>
            <w:r w:rsidR="00554363">
              <w:rPr>
                <w:noProof/>
                <w:webHidden/>
              </w:rPr>
              <w:fldChar w:fldCharType="begin"/>
            </w:r>
            <w:r w:rsidR="00554363">
              <w:rPr>
                <w:noProof/>
                <w:webHidden/>
              </w:rPr>
              <w:instrText xml:space="preserve"> PAGEREF _Toc26779241 \h </w:instrText>
            </w:r>
            <w:r w:rsidR="00554363">
              <w:rPr>
                <w:noProof/>
                <w:webHidden/>
              </w:rPr>
            </w:r>
            <w:r w:rsidR="00554363">
              <w:rPr>
                <w:noProof/>
                <w:webHidden/>
              </w:rPr>
              <w:fldChar w:fldCharType="separate"/>
            </w:r>
            <w:r w:rsidR="00A74E5A">
              <w:rPr>
                <w:noProof/>
                <w:webHidden/>
              </w:rPr>
              <w:t>ii</w:t>
            </w:r>
            <w:r w:rsidR="00554363">
              <w:rPr>
                <w:noProof/>
                <w:webHidden/>
              </w:rPr>
              <w:fldChar w:fldCharType="end"/>
            </w:r>
          </w:hyperlink>
        </w:p>
        <w:p w14:paraId="65F1A2CE" w14:textId="038DA9A3" w:rsidR="00554363" w:rsidRDefault="007207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26779242" w:history="1">
            <w:r w:rsidR="00554363" w:rsidRPr="005E2D05">
              <w:rPr>
                <w:rStyle w:val="Hyperlink"/>
                <w:rFonts w:cs="Arial"/>
                <w:noProof/>
              </w:rPr>
              <w:t>OPENING STATEMENT</w:t>
            </w:r>
            <w:r w:rsidR="00554363">
              <w:rPr>
                <w:noProof/>
                <w:webHidden/>
              </w:rPr>
              <w:tab/>
            </w:r>
            <w:r w:rsidR="00554363">
              <w:rPr>
                <w:noProof/>
                <w:webHidden/>
              </w:rPr>
              <w:fldChar w:fldCharType="begin"/>
            </w:r>
            <w:r w:rsidR="00554363">
              <w:rPr>
                <w:noProof/>
                <w:webHidden/>
              </w:rPr>
              <w:instrText xml:space="preserve"> PAGEREF _Toc26779242 \h </w:instrText>
            </w:r>
            <w:r w:rsidR="00554363">
              <w:rPr>
                <w:noProof/>
                <w:webHidden/>
              </w:rPr>
            </w:r>
            <w:r w:rsidR="00554363">
              <w:rPr>
                <w:noProof/>
                <w:webHidden/>
              </w:rPr>
              <w:fldChar w:fldCharType="separate"/>
            </w:r>
            <w:r w:rsidR="00A74E5A">
              <w:rPr>
                <w:noProof/>
                <w:webHidden/>
              </w:rPr>
              <w:t>iii</w:t>
            </w:r>
            <w:r w:rsidR="00554363">
              <w:rPr>
                <w:noProof/>
                <w:webHidden/>
              </w:rPr>
              <w:fldChar w:fldCharType="end"/>
            </w:r>
          </w:hyperlink>
        </w:p>
        <w:p w14:paraId="01FFA82F" w14:textId="7065B45A" w:rsidR="00554363" w:rsidRDefault="007207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26779243" w:history="1">
            <w:r w:rsidR="00554363" w:rsidRPr="005E2D05">
              <w:rPr>
                <w:rStyle w:val="Hyperlink"/>
                <w:rFonts w:cs="Arial"/>
                <w:noProof/>
              </w:rPr>
              <w:t>PART 1 - STATEMENT OF FACTS</w:t>
            </w:r>
            <w:r w:rsidR="00554363">
              <w:rPr>
                <w:noProof/>
                <w:webHidden/>
              </w:rPr>
              <w:tab/>
            </w:r>
            <w:r w:rsidR="00554363">
              <w:rPr>
                <w:noProof/>
                <w:webHidden/>
              </w:rPr>
              <w:fldChar w:fldCharType="begin"/>
            </w:r>
            <w:r w:rsidR="00554363">
              <w:rPr>
                <w:noProof/>
                <w:webHidden/>
              </w:rPr>
              <w:instrText xml:space="preserve"> PAGEREF _Toc26779243 \h </w:instrText>
            </w:r>
            <w:r w:rsidR="00554363">
              <w:rPr>
                <w:noProof/>
                <w:webHidden/>
              </w:rPr>
            </w:r>
            <w:r w:rsidR="00554363">
              <w:rPr>
                <w:noProof/>
                <w:webHidden/>
              </w:rPr>
              <w:fldChar w:fldCharType="separate"/>
            </w:r>
            <w:r w:rsidR="00A74E5A">
              <w:rPr>
                <w:noProof/>
                <w:webHidden/>
              </w:rPr>
              <w:t>1</w:t>
            </w:r>
            <w:r w:rsidR="00554363">
              <w:rPr>
                <w:noProof/>
                <w:webHidden/>
              </w:rPr>
              <w:fldChar w:fldCharType="end"/>
            </w:r>
          </w:hyperlink>
        </w:p>
        <w:p w14:paraId="47E3C367" w14:textId="00C44E09" w:rsidR="00554363" w:rsidRDefault="007207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26779244" w:history="1">
            <w:r w:rsidR="00554363" w:rsidRPr="005E2D05">
              <w:rPr>
                <w:rStyle w:val="Hyperlink"/>
                <w:rFonts w:cs="Arial"/>
                <w:noProof/>
              </w:rPr>
              <w:t>PART 2 - ISSUES ON APPEAL</w:t>
            </w:r>
            <w:r w:rsidR="00554363">
              <w:rPr>
                <w:noProof/>
                <w:webHidden/>
              </w:rPr>
              <w:tab/>
            </w:r>
            <w:r w:rsidR="00554363">
              <w:rPr>
                <w:noProof/>
                <w:webHidden/>
              </w:rPr>
              <w:fldChar w:fldCharType="begin"/>
            </w:r>
            <w:r w:rsidR="00554363">
              <w:rPr>
                <w:noProof/>
                <w:webHidden/>
              </w:rPr>
              <w:instrText xml:space="preserve"> PAGEREF _Toc26779244 \h </w:instrText>
            </w:r>
            <w:r w:rsidR="00554363">
              <w:rPr>
                <w:noProof/>
                <w:webHidden/>
              </w:rPr>
            </w:r>
            <w:r w:rsidR="00554363">
              <w:rPr>
                <w:noProof/>
                <w:webHidden/>
              </w:rPr>
              <w:fldChar w:fldCharType="separate"/>
            </w:r>
            <w:r w:rsidR="00A74E5A">
              <w:rPr>
                <w:noProof/>
                <w:webHidden/>
              </w:rPr>
              <w:t>2</w:t>
            </w:r>
            <w:r w:rsidR="00554363">
              <w:rPr>
                <w:noProof/>
                <w:webHidden/>
              </w:rPr>
              <w:fldChar w:fldCharType="end"/>
            </w:r>
          </w:hyperlink>
        </w:p>
        <w:p w14:paraId="07CC2655" w14:textId="3CE8C066" w:rsidR="00554363" w:rsidRDefault="007207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26779245" w:history="1">
            <w:r w:rsidR="00554363" w:rsidRPr="005E2D05">
              <w:rPr>
                <w:rStyle w:val="Hyperlink"/>
                <w:rFonts w:cs="Arial"/>
                <w:noProof/>
              </w:rPr>
              <w:t>PART 3 - ARGUMENT</w:t>
            </w:r>
            <w:r w:rsidR="00554363">
              <w:rPr>
                <w:noProof/>
                <w:webHidden/>
              </w:rPr>
              <w:tab/>
            </w:r>
            <w:r w:rsidR="00554363">
              <w:rPr>
                <w:noProof/>
                <w:webHidden/>
              </w:rPr>
              <w:fldChar w:fldCharType="begin"/>
            </w:r>
            <w:r w:rsidR="00554363">
              <w:rPr>
                <w:noProof/>
                <w:webHidden/>
              </w:rPr>
              <w:instrText xml:space="preserve"> PAGEREF _Toc26779245 \h </w:instrText>
            </w:r>
            <w:r w:rsidR="00554363">
              <w:rPr>
                <w:noProof/>
                <w:webHidden/>
              </w:rPr>
            </w:r>
            <w:r w:rsidR="00554363">
              <w:rPr>
                <w:noProof/>
                <w:webHidden/>
              </w:rPr>
              <w:fldChar w:fldCharType="separate"/>
            </w:r>
            <w:r w:rsidR="00A74E5A">
              <w:rPr>
                <w:noProof/>
                <w:webHidden/>
              </w:rPr>
              <w:t>3</w:t>
            </w:r>
            <w:r w:rsidR="00554363">
              <w:rPr>
                <w:noProof/>
                <w:webHidden/>
              </w:rPr>
              <w:fldChar w:fldCharType="end"/>
            </w:r>
          </w:hyperlink>
        </w:p>
        <w:p w14:paraId="3DE7422D" w14:textId="0A04BE0F" w:rsidR="00554363" w:rsidRDefault="007207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26779246" w:history="1">
            <w:r w:rsidR="00554363" w:rsidRPr="005E2D05">
              <w:rPr>
                <w:rStyle w:val="Hyperlink"/>
                <w:rFonts w:cs="Arial"/>
                <w:noProof/>
              </w:rPr>
              <w:t>PART 4 - NATURE OF ORDER SOUGHT</w:t>
            </w:r>
            <w:r w:rsidR="00554363">
              <w:rPr>
                <w:noProof/>
                <w:webHidden/>
              </w:rPr>
              <w:tab/>
            </w:r>
            <w:r w:rsidR="00554363">
              <w:rPr>
                <w:noProof/>
                <w:webHidden/>
              </w:rPr>
              <w:fldChar w:fldCharType="begin"/>
            </w:r>
            <w:r w:rsidR="00554363">
              <w:rPr>
                <w:noProof/>
                <w:webHidden/>
              </w:rPr>
              <w:instrText xml:space="preserve"> PAGEREF _Toc26779246 \h </w:instrText>
            </w:r>
            <w:r w:rsidR="00554363">
              <w:rPr>
                <w:noProof/>
                <w:webHidden/>
              </w:rPr>
            </w:r>
            <w:r w:rsidR="00554363">
              <w:rPr>
                <w:noProof/>
                <w:webHidden/>
              </w:rPr>
              <w:fldChar w:fldCharType="separate"/>
            </w:r>
            <w:r w:rsidR="00A74E5A">
              <w:rPr>
                <w:noProof/>
                <w:webHidden/>
              </w:rPr>
              <w:t>4</w:t>
            </w:r>
            <w:r w:rsidR="00554363">
              <w:rPr>
                <w:noProof/>
                <w:webHidden/>
              </w:rPr>
              <w:fldChar w:fldCharType="end"/>
            </w:r>
          </w:hyperlink>
        </w:p>
        <w:p w14:paraId="6BE29422" w14:textId="46B1D778" w:rsidR="00554363" w:rsidRDefault="007207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26779247" w:history="1">
            <w:r w:rsidR="00554363" w:rsidRPr="005E2D05">
              <w:rPr>
                <w:rStyle w:val="Hyperlink"/>
                <w:rFonts w:cs="Arial"/>
                <w:noProof/>
              </w:rPr>
              <w:t>APPENDICES: LIST OF AUTHORITIES</w:t>
            </w:r>
            <w:r w:rsidR="00554363">
              <w:rPr>
                <w:noProof/>
                <w:webHidden/>
              </w:rPr>
              <w:tab/>
            </w:r>
            <w:r w:rsidR="00554363">
              <w:rPr>
                <w:noProof/>
                <w:webHidden/>
              </w:rPr>
              <w:fldChar w:fldCharType="begin"/>
            </w:r>
            <w:r w:rsidR="00554363">
              <w:rPr>
                <w:noProof/>
                <w:webHidden/>
              </w:rPr>
              <w:instrText xml:space="preserve"> PAGEREF _Toc26779247 \h </w:instrText>
            </w:r>
            <w:r w:rsidR="00554363">
              <w:rPr>
                <w:noProof/>
                <w:webHidden/>
              </w:rPr>
            </w:r>
            <w:r w:rsidR="00554363">
              <w:rPr>
                <w:noProof/>
                <w:webHidden/>
              </w:rPr>
              <w:fldChar w:fldCharType="separate"/>
            </w:r>
            <w:r w:rsidR="00A74E5A">
              <w:rPr>
                <w:noProof/>
                <w:webHidden/>
              </w:rPr>
              <w:t>5</w:t>
            </w:r>
            <w:r w:rsidR="00554363">
              <w:rPr>
                <w:noProof/>
                <w:webHidden/>
              </w:rPr>
              <w:fldChar w:fldCharType="end"/>
            </w:r>
          </w:hyperlink>
        </w:p>
        <w:p w14:paraId="6E59C9BF" w14:textId="3F90A0E5" w:rsidR="00554363" w:rsidRDefault="007207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26779248" w:history="1">
            <w:r w:rsidR="00554363" w:rsidRPr="005E2D05">
              <w:rPr>
                <w:rStyle w:val="Hyperlink"/>
                <w:rFonts w:cs="Arial"/>
                <w:noProof/>
              </w:rPr>
              <w:t>APPENDICES: ENACTMENTS</w:t>
            </w:r>
            <w:r w:rsidR="00554363">
              <w:rPr>
                <w:noProof/>
                <w:webHidden/>
              </w:rPr>
              <w:tab/>
            </w:r>
            <w:r w:rsidR="00554363">
              <w:rPr>
                <w:noProof/>
                <w:webHidden/>
              </w:rPr>
              <w:fldChar w:fldCharType="begin"/>
            </w:r>
            <w:r w:rsidR="00554363">
              <w:rPr>
                <w:noProof/>
                <w:webHidden/>
              </w:rPr>
              <w:instrText xml:space="preserve"> PAGEREF _Toc26779248 \h </w:instrText>
            </w:r>
            <w:r w:rsidR="00554363">
              <w:rPr>
                <w:noProof/>
                <w:webHidden/>
              </w:rPr>
            </w:r>
            <w:r w:rsidR="00554363">
              <w:rPr>
                <w:noProof/>
                <w:webHidden/>
              </w:rPr>
              <w:fldChar w:fldCharType="separate"/>
            </w:r>
            <w:r w:rsidR="00A74E5A">
              <w:rPr>
                <w:noProof/>
                <w:webHidden/>
              </w:rPr>
              <w:t>6</w:t>
            </w:r>
            <w:r w:rsidR="00554363">
              <w:rPr>
                <w:noProof/>
                <w:webHidden/>
              </w:rPr>
              <w:fldChar w:fldCharType="end"/>
            </w:r>
          </w:hyperlink>
        </w:p>
        <w:p w14:paraId="059D85B9" w14:textId="77777777" w:rsidR="00A10095" w:rsidRPr="005A1BC9" w:rsidRDefault="00A10095">
          <w:pPr>
            <w:rPr>
              <w:rFonts w:cs="Arial"/>
              <w:szCs w:val="24"/>
            </w:rPr>
          </w:pPr>
          <w:r w:rsidRPr="005A1BC9"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071FBBE3" w14:textId="77777777" w:rsidR="000C3CA6" w:rsidRDefault="000C3CA6">
      <w:pPr>
        <w:spacing w:after="200" w:line="276" w:lineRule="auto"/>
        <w:rPr>
          <w:rFonts w:eastAsiaTheme="majorEastAsia" w:cs="Arial"/>
          <w:b/>
          <w:bCs/>
          <w:szCs w:val="24"/>
        </w:rPr>
      </w:pPr>
      <w:r>
        <w:rPr>
          <w:rFonts w:cs="Arial"/>
          <w:szCs w:val="24"/>
        </w:rPr>
        <w:br w:type="page"/>
      </w:r>
    </w:p>
    <w:p w14:paraId="6777B759" w14:textId="77777777" w:rsidR="00FE0A71" w:rsidRDefault="00FE0A71" w:rsidP="00FE0A71">
      <w:pPr>
        <w:pStyle w:val="Heading1"/>
        <w:rPr>
          <w:rFonts w:cs="Arial"/>
          <w:szCs w:val="24"/>
        </w:rPr>
      </w:pPr>
      <w:bookmarkStart w:id="48" w:name="_Toc26779241"/>
      <w:r w:rsidRPr="005A1BC9">
        <w:rPr>
          <w:rFonts w:cs="Arial"/>
          <w:szCs w:val="24"/>
        </w:rPr>
        <w:lastRenderedPageBreak/>
        <w:t>CHRONOLOGY</w:t>
      </w:r>
      <w:bookmarkEnd w:id="48"/>
    </w:p>
    <w:p w14:paraId="76C1C0E6" w14:textId="77777777" w:rsidR="005A1BC9" w:rsidRDefault="005A1BC9" w:rsidP="00D73547">
      <w:pPr>
        <w:rPr>
          <w:rFonts w:cs="Arial"/>
          <w:b/>
          <w:szCs w:val="24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24"/>
        <w:gridCol w:w="8516"/>
      </w:tblGrid>
      <w:tr w:rsidR="00C23569" w14:paraId="0CDB62B7" w14:textId="77777777" w:rsidTr="00EE5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02122328" w14:textId="77777777" w:rsidR="00C23569" w:rsidRPr="00147201" w:rsidRDefault="008341C9" w:rsidP="00147201">
            <w:pPr>
              <w:spacing w:before="20" w:after="2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CHRONOLOGY </w:t>
            </w:r>
            <w:r w:rsidR="00EE51CA">
              <w:rPr>
                <w:rFonts w:cs="Arial"/>
                <w:sz w:val="22"/>
                <w:szCs w:val="22"/>
              </w:rPr>
              <w:t>INSTRUCTIONS</w:t>
            </w:r>
            <w:r w:rsidR="00EE51CA" w:rsidRPr="00E020F7">
              <w:rPr>
                <w:rFonts w:cs="Arial"/>
                <w:sz w:val="22"/>
                <w:szCs w:val="22"/>
              </w:rPr>
              <w:t xml:space="preserve"> (please remove table when completed):</w:t>
            </w:r>
          </w:p>
        </w:tc>
      </w:tr>
      <w:tr w:rsidR="00D209F4" w14:paraId="138DA3E5" w14:textId="77777777" w:rsidTr="00EE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5766CE43" w14:textId="77777777" w:rsidR="00D209F4" w:rsidRPr="00147201" w:rsidRDefault="00D209F4" w:rsidP="00147201">
            <w:pPr>
              <w:spacing w:before="20" w:after="20"/>
              <w:jc w:val="center"/>
              <w:rPr>
                <w:rFonts w:cs="Arial"/>
                <w:b w:val="0"/>
                <w:sz w:val="22"/>
                <w:szCs w:val="22"/>
              </w:rPr>
            </w:pPr>
            <w:r w:rsidRPr="00147201">
              <w:rPr>
                <w:rFonts w:cs="Arial"/>
                <w:sz w:val="22"/>
                <w:szCs w:val="22"/>
              </w:rPr>
              <w:t>Step</w:t>
            </w:r>
          </w:p>
        </w:tc>
        <w:tc>
          <w:tcPr>
            <w:tcW w:w="8748" w:type="dxa"/>
          </w:tcPr>
          <w:p w14:paraId="1E03D1A0" w14:textId="77777777" w:rsidR="00D209F4" w:rsidRPr="00147201" w:rsidRDefault="00D209F4" w:rsidP="0014720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 w:rsidRPr="00147201">
              <w:rPr>
                <w:rFonts w:cs="Arial"/>
                <w:b/>
                <w:sz w:val="22"/>
                <w:szCs w:val="22"/>
              </w:rPr>
              <w:t>Action</w:t>
            </w:r>
          </w:p>
        </w:tc>
      </w:tr>
      <w:tr w:rsidR="00D209F4" w14:paraId="169E69C1" w14:textId="77777777" w:rsidTr="00EE5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3BD54795" w14:textId="77777777" w:rsidR="00D209F4" w:rsidRPr="00147201" w:rsidRDefault="00D209F4" w:rsidP="00147201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 w:rsidRPr="00147201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8748" w:type="dxa"/>
          </w:tcPr>
          <w:p w14:paraId="0027EC3C" w14:textId="77777777" w:rsidR="00D209F4" w:rsidRPr="00147201" w:rsidRDefault="00D209F4" w:rsidP="0014720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147201">
              <w:rPr>
                <w:rFonts w:cs="Arial"/>
                <w:sz w:val="22"/>
                <w:szCs w:val="22"/>
              </w:rPr>
              <w:t xml:space="preserve">Enter brief, </w:t>
            </w:r>
            <w:r w:rsidRPr="00F60AAC">
              <w:rPr>
                <w:rFonts w:cs="Arial"/>
                <w:sz w:val="22"/>
                <w:szCs w:val="22"/>
              </w:rPr>
              <w:t>point form list</w:t>
            </w:r>
            <w:r w:rsidRPr="004D2EB0">
              <w:rPr>
                <w:rFonts w:cs="Arial"/>
                <w:sz w:val="22"/>
                <w:szCs w:val="22"/>
              </w:rPr>
              <w:t xml:space="preserve"> </w:t>
            </w:r>
            <w:r w:rsidR="00741BF1">
              <w:rPr>
                <w:rFonts w:cs="Arial"/>
                <w:sz w:val="22"/>
                <w:szCs w:val="22"/>
              </w:rPr>
              <w:t xml:space="preserve">or table </w:t>
            </w:r>
            <w:r w:rsidRPr="00147201">
              <w:rPr>
                <w:rFonts w:cs="Arial"/>
                <w:sz w:val="22"/>
                <w:szCs w:val="22"/>
              </w:rPr>
              <w:t xml:space="preserve">of only critical events </w:t>
            </w:r>
            <w:r w:rsidR="001A2ECF">
              <w:rPr>
                <w:rFonts w:cs="Arial"/>
                <w:sz w:val="22"/>
                <w:szCs w:val="22"/>
              </w:rPr>
              <w:t xml:space="preserve">and dates </w:t>
            </w:r>
            <w:r w:rsidRPr="00147201">
              <w:rPr>
                <w:rFonts w:cs="Arial"/>
                <w:sz w:val="22"/>
                <w:szCs w:val="22"/>
              </w:rPr>
              <w:t>(relevant to an issue on appeal)</w:t>
            </w:r>
            <w:r w:rsidR="00EF0873">
              <w:rPr>
                <w:rFonts w:cs="Arial"/>
                <w:sz w:val="22"/>
                <w:szCs w:val="22"/>
              </w:rPr>
              <w:t>.</w:t>
            </w:r>
          </w:p>
        </w:tc>
      </w:tr>
      <w:tr w:rsidR="00D209F4" w14:paraId="4C7A83A8" w14:textId="77777777" w:rsidTr="00EE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564BCE2E" w14:textId="77777777" w:rsidR="00D209F4" w:rsidRPr="00147201" w:rsidRDefault="00D209F4" w:rsidP="00147201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 w:rsidRPr="00147201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8748" w:type="dxa"/>
          </w:tcPr>
          <w:p w14:paraId="3531A458" w14:textId="77777777" w:rsidR="00D209F4" w:rsidRPr="00147201" w:rsidRDefault="00C23569" w:rsidP="00741BF1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147201">
              <w:rPr>
                <w:rFonts w:cs="Arial"/>
                <w:sz w:val="22"/>
                <w:szCs w:val="22"/>
              </w:rPr>
              <w:t xml:space="preserve">To </w:t>
            </w:r>
            <w:r w:rsidRPr="004C0215">
              <w:rPr>
                <w:rFonts w:cs="Arial"/>
                <w:b/>
                <w:sz w:val="22"/>
                <w:szCs w:val="22"/>
              </w:rPr>
              <w:t>add</w:t>
            </w:r>
            <w:r w:rsidRPr="00147201">
              <w:rPr>
                <w:rFonts w:cs="Arial"/>
                <w:sz w:val="22"/>
                <w:szCs w:val="22"/>
              </w:rPr>
              <w:t xml:space="preserve"> another row</w:t>
            </w:r>
            <w:r w:rsidR="005462C9" w:rsidRPr="00147201">
              <w:rPr>
                <w:rFonts w:cs="Arial"/>
                <w:sz w:val="22"/>
                <w:szCs w:val="22"/>
              </w:rPr>
              <w:t xml:space="preserve"> or </w:t>
            </w:r>
            <w:r w:rsidR="005462C9" w:rsidRPr="004C0215">
              <w:rPr>
                <w:rFonts w:cs="Arial"/>
                <w:b/>
                <w:sz w:val="22"/>
                <w:szCs w:val="22"/>
              </w:rPr>
              <w:t xml:space="preserve">delete </w:t>
            </w:r>
            <w:r w:rsidR="00741BF1" w:rsidRPr="004C0215">
              <w:rPr>
                <w:rFonts w:cs="Arial"/>
                <w:b/>
                <w:sz w:val="22"/>
                <w:szCs w:val="22"/>
              </w:rPr>
              <w:t xml:space="preserve">a </w:t>
            </w:r>
            <w:r w:rsidR="005462C9" w:rsidRPr="004C0215">
              <w:rPr>
                <w:rFonts w:cs="Arial"/>
                <w:b/>
                <w:sz w:val="22"/>
                <w:szCs w:val="22"/>
              </w:rPr>
              <w:t>row</w:t>
            </w:r>
            <w:r w:rsidRPr="00147201">
              <w:rPr>
                <w:rFonts w:cs="Arial"/>
                <w:sz w:val="22"/>
                <w:szCs w:val="22"/>
              </w:rPr>
              <w:t xml:space="preserve"> to the </w:t>
            </w:r>
            <w:r w:rsidR="005462C9" w:rsidRPr="00147201">
              <w:rPr>
                <w:rFonts w:cs="Arial"/>
                <w:sz w:val="22"/>
                <w:szCs w:val="22"/>
              </w:rPr>
              <w:t xml:space="preserve">chronology </w:t>
            </w:r>
            <w:r w:rsidRPr="00147201">
              <w:rPr>
                <w:rFonts w:cs="Arial"/>
                <w:sz w:val="22"/>
                <w:szCs w:val="22"/>
              </w:rPr>
              <w:t>table</w:t>
            </w:r>
            <w:r w:rsidR="00351A5F" w:rsidRPr="00147201">
              <w:rPr>
                <w:rFonts w:cs="Arial"/>
                <w:sz w:val="22"/>
                <w:szCs w:val="22"/>
              </w:rPr>
              <w:t>:</w:t>
            </w:r>
          </w:p>
        </w:tc>
      </w:tr>
      <w:tr w:rsidR="00D209F4" w14:paraId="666FB1E0" w14:textId="77777777" w:rsidTr="00EE5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1319AD02" w14:textId="77777777" w:rsidR="00D209F4" w:rsidRPr="00147201" w:rsidRDefault="00BD00C0" w:rsidP="00147201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8748" w:type="dxa"/>
          </w:tcPr>
          <w:p w14:paraId="5B0EEB8F" w14:textId="77777777" w:rsidR="00D209F4" w:rsidRPr="00147201" w:rsidRDefault="00C23569" w:rsidP="0014720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147201">
              <w:rPr>
                <w:rFonts w:cs="Arial"/>
                <w:sz w:val="22"/>
                <w:szCs w:val="22"/>
              </w:rPr>
              <w:t>Right click mouse</w:t>
            </w:r>
            <w:r w:rsidR="004D2EB0">
              <w:rPr>
                <w:rFonts w:cs="Arial"/>
                <w:sz w:val="22"/>
                <w:szCs w:val="22"/>
              </w:rPr>
              <w:t xml:space="preserve"> inside chronology table</w:t>
            </w:r>
            <w:r w:rsidR="00EF0873">
              <w:rPr>
                <w:rFonts w:cs="Arial"/>
                <w:sz w:val="22"/>
                <w:szCs w:val="22"/>
              </w:rPr>
              <w:t>.</w:t>
            </w:r>
          </w:p>
        </w:tc>
      </w:tr>
      <w:tr w:rsidR="00D209F4" w14:paraId="6945AB8D" w14:textId="77777777" w:rsidTr="00EE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6607D1EA" w14:textId="77777777" w:rsidR="00D209F4" w:rsidRPr="00147201" w:rsidRDefault="00BD00C0" w:rsidP="00147201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8748" w:type="dxa"/>
          </w:tcPr>
          <w:p w14:paraId="550CDB4B" w14:textId="77777777" w:rsidR="00D209F4" w:rsidRPr="00EF0873" w:rsidRDefault="00C23569" w:rsidP="00F23217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147201">
              <w:rPr>
                <w:rFonts w:cs="Arial"/>
                <w:sz w:val="22"/>
                <w:szCs w:val="22"/>
              </w:rPr>
              <w:t xml:space="preserve">Click </w:t>
            </w:r>
            <w:r w:rsidR="00BD00C0">
              <w:rPr>
                <w:rFonts w:cs="Arial"/>
                <w:b/>
                <w:sz w:val="22"/>
                <w:szCs w:val="22"/>
              </w:rPr>
              <w:t>I</w:t>
            </w:r>
            <w:r w:rsidRPr="00147201">
              <w:rPr>
                <w:rFonts w:cs="Arial"/>
                <w:b/>
                <w:sz w:val="22"/>
                <w:szCs w:val="22"/>
              </w:rPr>
              <w:t>nsert</w:t>
            </w:r>
            <w:r w:rsidRPr="00147201">
              <w:rPr>
                <w:rFonts w:cs="Arial"/>
                <w:sz w:val="22"/>
                <w:szCs w:val="22"/>
              </w:rPr>
              <w:t xml:space="preserve"> and select </w:t>
            </w:r>
            <w:r w:rsidR="00BD00C0" w:rsidRPr="00B93B32">
              <w:rPr>
                <w:rFonts w:cs="Arial"/>
                <w:b/>
                <w:sz w:val="22"/>
                <w:szCs w:val="22"/>
              </w:rPr>
              <w:t>I</w:t>
            </w:r>
            <w:r w:rsidR="00AD33F9" w:rsidRPr="00B93B32">
              <w:rPr>
                <w:rFonts w:cs="Arial"/>
                <w:b/>
                <w:sz w:val="22"/>
                <w:szCs w:val="22"/>
              </w:rPr>
              <w:t>n</w:t>
            </w:r>
            <w:r w:rsidR="00AD33F9">
              <w:rPr>
                <w:rFonts w:cs="Arial"/>
                <w:b/>
                <w:sz w:val="22"/>
                <w:szCs w:val="22"/>
              </w:rPr>
              <w:t>sert Rows B</w:t>
            </w:r>
            <w:r w:rsidRPr="00147201">
              <w:rPr>
                <w:rFonts w:cs="Arial"/>
                <w:b/>
                <w:sz w:val="22"/>
                <w:szCs w:val="22"/>
              </w:rPr>
              <w:t>elow</w:t>
            </w:r>
            <w:r w:rsidR="005462C9" w:rsidRPr="00147201">
              <w:rPr>
                <w:rFonts w:cs="Arial"/>
                <w:b/>
                <w:sz w:val="22"/>
                <w:szCs w:val="22"/>
              </w:rPr>
              <w:t xml:space="preserve"> </w:t>
            </w:r>
            <w:r w:rsidR="00AD33F9">
              <w:rPr>
                <w:rFonts w:cs="Arial"/>
                <w:b/>
                <w:sz w:val="22"/>
                <w:szCs w:val="22"/>
              </w:rPr>
              <w:t xml:space="preserve">or Above </w:t>
            </w:r>
            <w:r w:rsidR="005462C9" w:rsidRPr="00147201">
              <w:rPr>
                <w:rFonts w:cs="Arial"/>
                <w:sz w:val="22"/>
                <w:szCs w:val="22"/>
              </w:rPr>
              <w:t xml:space="preserve">or </w:t>
            </w:r>
            <w:r w:rsidR="00AD33F9">
              <w:rPr>
                <w:rFonts w:cs="Arial"/>
                <w:sz w:val="22"/>
                <w:szCs w:val="22"/>
              </w:rPr>
              <w:t xml:space="preserve">click </w:t>
            </w:r>
            <w:r w:rsidR="00BD00C0">
              <w:rPr>
                <w:rFonts w:cs="Arial"/>
                <w:b/>
                <w:sz w:val="22"/>
                <w:szCs w:val="22"/>
              </w:rPr>
              <w:t xml:space="preserve">Delete </w:t>
            </w:r>
            <w:r w:rsidR="004D2EB0">
              <w:rPr>
                <w:rFonts w:cs="Arial"/>
                <w:b/>
                <w:sz w:val="22"/>
                <w:szCs w:val="22"/>
              </w:rPr>
              <w:t>Cells</w:t>
            </w:r>
            <w:r w:rsidR="00741BF1">
              <w:rPr>
                <w:rFonts w:cs="Arial"/>
                <w:sz w:val="22"/>
                <w:szCs w:val="22"/>
              </w:rPr>
              <w:t xml:space="preserve"> and select </w:t>
            </w:r>
            <w:r w:rsidR="00741BF1" w:rsidRPr="00741BF1">
              <w:rPr>
                <w:rFonts w:cs="Arial"/>
                <w:b/>
                <w:sz w:val="22"/>
                <w:szCs w:val="22"/>
              </w:rPr>
              <w:t xml:space="preserve">Delete </w:t>
            </w:r>
            <w:r w:rsidR="00F23217">
              <w:rPr>
                <w:rFonts w:cs="Arial"/>
                <w:b/>
                <w:sz w:val="22"/>
                <w:szCs w:val="22"/>
              </w:rPr>
              <w:t>E</w:t>
            </w:r>
            <w:r w:rsidR="00741BF1" w:rsidRPr="00741BF1">
              <w:rPr>
                <w:rFonts w:cs="Arial"/>
                <w:b/>
                <w:sz w:val="22"/>
                <w:szCs w:val="22"/>
              </w:rPr>
              <w:t xml:space="preserve">ntire </w:t>
            </w:r>
            <w:r w:rsidR="00F23217">
              <w:rPr>
                <w:rFonts w:cs="Arial"/>
                <w:b/>
                <w:sz w:val="22"/>
                <w:szCs w:val="22"/>
              </w:rPr>
              <w:t>R</w:t>
            </w:r>
            <w:r w:rsidR="00741BF1" w:rsidRPr="00741BF1">
              <w:rPr>
                <w:rFonts w:cs="Arial"/>
                <w:b/>
                <w:sz w:val="22"/>
                <w:szCs w:val="22"/>
              </w:rPr>
              <w:t>ow</w:t>
            </w:r>
            <w:r w:rsidR="00EF0873">
              <w:rPr>
                <w:rFonts w:cs="Arial"/>
                <w:sz w:val="22"/>
                <w:szCs w:val="22"/>
              </w:rPr>
              <w:t>.</w:t>
            </w:r>
          </w:p>
        </w:tc>
      </w:tr>
      <w:tr w:rsidR="00C23569" w14:paraId="2B2F88D5" w14:textId="77777777" w:rsidTr="00EE5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30D34239" w14:textId="77777777" w:rsidR="00C23569" w:rsidRPr="00147201" w:rsidRDefault="00BD00C0" w:rsidP="00147201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8748" w:type="dxa"/>
          </w:tcPr>
          <w:p w14:paraId="33A0642B" w14:textId="77777777" w:rsidR="00C23569" w:rsidRPr="00147201" w:rsidRDefault="0088216B" w:rsidP="0014720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147201">
              <w:rPr>
                <w:rFonts w:cs="Arial"/>
                <w:sz w:val="22"/>
                <w:szCs w:val="22"/>
              </w:rPr>
              <w:t>To r</w:t>
            </w:r>
            <w:r w:rsidR="00BD00C0">
              <w:rPr>
                <w:rFonts w:cs="Arial"/>
                <w:sz w:val="22"/>
                <w:szCs w:val="22"/>
              </w:rPr>
              <w:t>emove instructions table:</w:t>
            </w:r>
            <w:r w:rsidR="00BD00C0">
              <w:rPr>
                <w:rFonts w:cs="Arial"/>
                <w:sz w:val="22"/>
                <w:szCs w:val="22"/>
              </w:rPr>
              <w:br/>
            </w:r>
            <w:r w:rsidR="00BD00C0" w:rsidRPr="00147201">
              <w:rPr>
                <w:rFonts w:cs="Arial"/>
                <w:sz w:val="22"/>
                <w:szCs w:val="22"/>
              </w:rPr>
              <w:t>Right click mouse</w:t>
            </w:r>
            <w:r w:rsidR="00BD00C0" w:rsidRPr="00147201">
              <w:rPr>
                <w:noProof/>
                <w:sz w:val="22"/>
                <w:szCs w:val="22"/>
                <w:lang w:eastAsia="en-CA"/>
              </w:rPr>
              <w:t xml:space="preserve"> on </w:t>
            </w:r>
            <w:r w:rsidR="00BD00C0">
              <w:rPr>
                <w:noProof/>
                <w:lang w:eastAsia="en-CA"/>
              </w:rPr>
              <w:drawing>
                <wp:inline distT="0" distB="0" distL="0" distR="0" wp14:anchorId="7E11A95C" wp14:editId="069B355F">
                  <wp:extent cx="238125" cy="19203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19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341C9">
              <w:rPr>
                <w:noProof/>
                <w:sz w:val="22"/>
                <w:szCs w:val="22"/>
                <w:lang w:eastAsia="en-CA"/>
              </w:rPr>
              <w:t xml:space="preserve"> (top lefthand corner of this table)</w:t>
            </w:r>
          </w:p>
        </w:tc>
      </w:tr>
      <w:tr w:rsidR="00C23569" w14:paraId="74EAEBAB" w14:textId="77777777" w:rsidTr="00EE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59A12A98" w14:textId="77777777" w:rsidR="00C23569" w:rsidRPr="00147201" w:rsidRDefault="00BD00C0" w:rsidP="00147201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</w:t>
            </w:r>
          </w:p>
        </w:tc>
        <w:tc>
          <w:tcPr>
            <w:tcW w:w="8748" w:type="dxa"/>
          </w:tcPr>
          <w:p w14:paraId="16EBF38B" w14:textId="77777777" w:rsidR="00C23569" w:rsidRPr="00EF0873" w:rsidRDefault="00C23569" w:rsidP="0014720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147201">
              <w:rPr>
                <w:rFonts w:cs="Arial"/>
                <w:sz w:val="22"/>
                <w:szCs w:val="22"/>
              </w:rPr>
              <w:t xml:space="preserve">Select </w:t>
            </w:r>
            <w:r w:rsidRPr="00147201">
              <w:rPr>
                <w:rFonts w:cs="Arial"/>
                <w:b/>
                <w:sz w:val="22"/>
                <w:szCs w:val="22"/>
              </w:rPr>
              <w:t>Delete Table</w:t>
            </w:r>
            <w:r w:rsidR="00EF0873"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735FE698" w14:textId="77777777" w:rsidR="00D209F4" w:rsidRDefault="00D209F4" w:rsidP="00D73547">
      <w:pPr>
        <w:rPr>
          <w:rFonts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7381"/>
      </w:tblGrid>
      <w:tr w:rsidR="007612C2" w14:paraId="19D8F713" w14:textId="77777777" w:rsidTr="00FA79BF">
        <w:tc>
          <w:tcPr>
            <w:tcW w:w="1998" w:type="dxa"/>
            <w:shd w:val="clear" w:color="auto" w:fill="F2F2F2" w:themeFill="background1" w:themeFillShade="F2"/>
          </w:tcPr>
          <w:p w14:paraId="411E4F94" w14:textId="77777777" w:rsidR="007612C2" w:rsidRPr="00FA79BF" w:rsidRDefault="007612C2" w:rsidP="000E6A3E">
            <w:pPr>
              <w:spacing w:before="80" w:after="80" w:line="360" w:lineRule="auto"/>
              <w:rPr>
                <w:rFonts w:cs="Arial"/>
                <w:b/>
                <w:szCs w:val="24"/>
              </w:rPr>
            </w:pPr>
            <w:r w:rsidRPr="00FA79BF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7578" w:type="dxa"/>
            <w:shd w:val="clear" w:color="auto" w:fill="F2F2F2" w:themeFill="background1" w:themeFillShade="F2"/>
          </w:tcPr>
          <w:p w14:paraId="42DFAC12" w14:textId="77777777" w:rsidR="007612C2" w:rsidRPr="00FA79BF" w:rsidRDefault="007612C2" w:rsidP="000E6A3E">
            <w:pPr>
              <w:spacing w:before="80" w:after="80" w:line="360" w:lineRule="auto"/>
              <w:rPr>
                <w:rFonts w:cs="Arial"/>
                <w:b/>
                <w:szCs w:val="24"/>
              </w:rPr>
            </w:pPr>
            <w:r w:rsidRPr="00FA79BF">
              <w:rPr>
                <w:rFonts w:cs="Arial"/>
                <w:b/>
                <w:szCs w:val="24"/>
              </w:rPr>
              <w:t>Event</w:t>
            </w:r>
          </w:p>
        </w:tc>
      </w:tr>
      <w:tr w:rsidR="007612C2" w14:paraId="600CCEA7" w14:textId="77777777" w:rsidTr="00C23569">
        <w:tc>
          <w:tcPr>
            <w:tcW w:w="1998" w:type="dxa"/>
          </w:tcPr>
          <w:p w14:paraId="338B40C9" w14:textId="77777777" w:rsidR="007612C2" w:rsidRDefault="00C23569" w:rsidP="000E6A3E">
            <w:pPr>
              <w:spacing w:before="80" w:after="80"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January 1, </w:t>
            </w:r>
            <w:r w:rsidR="004A644A">
              <w:rPr>
                <w:rFonts w:cs="Arial"/>
                <w:szCs w:val="24"/>
              </w:rPr>
              <w:t>1974</w:t>
            </w:r>
          </w:p>
        </w:tc>
        <w:tc>
          <w:tcPr>
            <w:tcW w:w="7578" w:type="dxa"/>
          </w:tcPr>
          <w:p w14:paraId="0041314C" w14:textId="77777777" w:rsidR="007612C2" w:rsidRDefault="008837BB" w:rsidP="000E6A3E">
            <w:pPr>
              <w:spacing w:before="80" w:after="80"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Appellant’s</w:t>
            </w:r>
            <w:r w:rsidR="004A644A">
              <w:rPr>
                <w:rFonts w:cs="Arial"/>
                <w:szCs w:val="24"/>
              </w:rPr>
              <w:t xml:space="preserve"> date of birth </w:t>
            </w:r>
          </w:p>
        </w:tc>
      </w:tr>
      <w:tr w:rsidR="007612C2" w14:paraId="21A72D36" w14:textId="77777777" w:rsidTr="00C23569">
        <w:tc>
          <w:tcPr>
            <w:tcW w:w="1998" w:type="dxa"/>
          </w:tcPr>
          <w:p w14:paraId="6660D6A7" w14:textId="77777777" w:rsidR="007612C2" w:rsidRDefault="007612C2" w:rsidP="000E6A3E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  <w:tc>
          <w:tcPr>
            <w:tcW w:w="7578" w:type="dxa"/>
          </w:tcPr>
          <w:p w14:paraId="2C17A1CE" w14:textId="77777777" w:rsidR="007612C2" w:rsidRDefault="007612C2" w:rsidP="000E6A3E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</w:tr>
      <w:tr w:rsidR="007612C2" w14:paraId="05480912" w14:textId="77777777" w:rsidTr="00C23569">
        <w:tc>
          <w:tcPr>
            <w:tcW w:w="1998" w:type="dxa"/>
          </w:tcPr>
          <w:p w14:paraId="257E2E23" w14:textId="77777777" w:rsidR="007612C2" w:rsidRDefault="007612C2" w:rsidP="000E6A3E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  <w:tc>
          <w:tcPr>
            <w:tcW w:w="7578" w:type="dxa"/>
          </w:tcPr>
          <w:p w14:paraId="74BCAD0F" w14:textId="77777777" w:rsidR="007612C2" w:rsidRDefault="007612C2" w:rsidP="000E6A3E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</w:tr>
      <w:tr w:rsidR="007612C2" w14:paraId="29C26E94" w14:textId="77777777" w:rsidTr="00C23569">
        <w:tc>
          <w:tcPr>
            <w:tcW w:w="1998" w:type="dxa"/>
          </w:tcPr>
          <w:p w14:paraId="3790AB51" w14:textId="77777777" w:rsidR="007612C2" w:rsidRDefault="007612C2" w:rsidP="000E6A3E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  <w:tc>
          <w:tcPr>
            <w:tcW w:w="7578" w:type="dxa"/>
          </w:tcPr>
          <w:p w14:paraId="4409099C" w14:textId="77777777" w:rsidR="007612C2" w:rsidRDefault="007612C2" w:rsidP="000E6A3E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</w:tr>
      <w:tr w:rsidR="007612C2" w14:paraId="6E324355" w14:textId="77777777" w:rsidTr="00C23569">
        <w:tc>
          <w:tcPr>
            <w:tcW w:w="1998" w:type="dxa"/>
          </w:tcPr>
          <w:p w14:paraId="2318F37E" w14:textId="77777777" w:rsidR="007612C2" w:rsidRDefault="007612C2" w:rsidP="000E6A3E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  <w:tc>
          <w:tcPr>
            <w:tcW w:w="7578" w:type="dxa"/>
          </w:tcPr>
          <w:p w14:paraId="0F41E671" w14:textId="77777777" w:rsidR="007612C2" w:rsidRDefault="007612C2" w:rsidP="000E6A3E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</w:tr>
      <w:tr w:rsidR="007612C2" w14:paraId="422C2901" w14:textId="77777777" w:rsidTr="00C23569">
        <w:tc>
          <w:tcPr>
            <w:tcW w:w="1998" w:type="dxa"/>
          </w:tcPr>
          <w:p w14:paraId="194DFC42" w14:textId="77777777" w:rsidR="007612C2" w:rsidRDefault="007612C2" w:rsidP="000E6A3E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  <w:tc>
          <w:tcPr>
            <w:tcW w:w="7578" w:type="dxa"/>
          </w:tcPr>
          <w:p w14:paraId="5FD32480" w14:textId="77777777" w:rsidR="007612C2" w:rsidRDefault="007612C2" w:rsidP="000E6A3E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</w:tr>
      <w:tr w:rsidR="007612C2" w14:paraId="3443B391" w14:textId="77777777" w:rsidTr="00C23569">
        <w:tc>
          <w:tcPr>
            <w:tcW w:w="1998" w:type="dxa"/>
          </w:tcPr>
          <w:p w14:paraId="332DD16C" w14:textId="77777777" w:rsidR="007612C2" w:rsidRDefault="007612C2" w:rsidP="000E6A3E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  <w:tc>
          <w:tcPr>
            <w:tcW w:w="7578" w:type="dxa"/>
          </w:tcPr>
          <w:p w14:paraId="7FC7EFB3" w14:textId="77777777" w:rsidR="007612C2" w:rsidRDefault="007612C2" w:rsidP="000E6A3E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</w:tr>
      <w:tr w:rsidR="000C31F4" w14:paraId="3554C0BD" w14:textId="77777777" w:rsidTr="00C23569">
        <w:tc>
          <w:tcPr>
            <w:tcW w:w="1998" w:type="dxa"/>
          </w:tcPr>
          <w:p w14:paraId="244CA02A" w14:textId="77777777" w:rsidR="000C31F4" w:rsidRDefault="000C31F4" w:rsidP="000E6A3E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  <w:tc>
          <w:tcPr>
            <w:tcW w:w="7578" w:type="dxa"/>
          </w:tcPr>
          <w:p w14:paraId="2AA9209C" w14:textId="77777777" w:rsidR="000C31F4" w:rsidRDefault="000C31F4" w:rsidP="000E6A3E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</w:tr>
    </w:tbl>
    <w:p w14:paraId="0F72D1C1" w14:textId="77777777" w:rsidR="000C3CA6" w:rsidRDefault="000C3CA6">
      <w:pPr>
        <w:spacing w:after="200" w:line="276" w:lineRule="auto"/>
        <w:rPr>
          <w:rFonts w:eastAsiaTheme="majorEastAsia" w:cs="Arial"/>
          <w:b/>
          <w:bCs/>
          <w:szCs w:val="24"/>
        </w:rPr>
      </w:pPr>
      <w:r>
        <w:rPr>
          <w:rFonts w:cs="Arial"/>
          <w:szCs w:val="24"/>
        </w:rPr>
        <w:br w:type="page"/>
      </w:r>
    </w:p>
    <w:p w14:paraId="42E58A57" w14:textId="77777777" w:rsidR="00042AA6" w:rsidRPr="00042AA6" w:rsidRDefault="00FE0A71" w:rsidP="00042AA6">
      <w:pPr>
        <w:pStyle w:val="Heading1"/>
        <w:spacing w:line="360" w:lineRule="auto"/>
        <w:rPr>
          <w:rFonts w:cs="Arial"/>
          <w:szCs w:val="24"/>
        </w:rPr>
      </w:pPr>
      <w:bookmarkStart w:id="49" w:name="_Toc26779242"/>
      <w:r w:rsidRPr="005A1BC9">
        <w:rPr>
          <w:rFonts w:cs="Arial"/>
          <w:szCs w:val="24"/>
        </w:rPr>
        <w:lastRenderedPageBreak/>
        <w:t>OPENING STATEMENT</w:t>
      </w:r>
      <w:bookmarkEnd w:id="49"/>
    </w:p>
    <w:p w14:paraId="7AF91267" w14:textId="77777777" w:rsidR="005A1BC9" w:rsidRPr="005A1BC9" w:rsidRDefault="005A1BC9" w:rsidP="005A1BC9">
      <w:pPr>
        <w:spacing w:after="0"/>
        <w:rPr>
          <w:rFonts w:cs="Arial"/>
          <w:bCs/>
          <w:szCs w:val="24"/>
          <w:lang w:val="en-US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24"/>
        <w:gridCol w:w="8516"/>
      </w:tblGrid>
      <w:tr w:rsidR="00CB3A6E" w14:paraId="0C028C8B" w14:textId="77777777" w:rsidTr="00EE5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404401B6" w14:textId="77777777" w:rsidR="00CB3A6E" w:rsidRPr="00EE51CA" w:rsidRDefault="008341C9" w:rsidP="00EE51CA">
            <w:pPr>
              <w:spacing w:before="20" w:after="2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OPENING STATEMENT </w:t>
            </w:r>
            <w:r w:rsidR="00EE51CA" w:rsidRPr="00EE51CA">
              <w:rPr>
                <w:rFonts w:cs="Arial"/>
                <w:sz w:val="22"/>
                <w:szCs w:val="22"/>
              </w:rPr>
              <w:t>INSTRUCTIONS (please remove table when completed):</w:t>
            </w:r>
          </w:p>
        </w:tc>
      </w:tr>
      <w:tr w:rsidR="00CB3A6E" w14:paraId="2BC93E90" w14:textId="77777777" w:rsidTr="00EE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58D679C6" w14:textId="77777777" w:rsidR="00CB3A6E" w:rsidRPr="00EE51CA" w:rsidRDefault="00CB3A6E" w:rsidP="00FE015F">
            <w:pPr>
              <w:spacing w:before="20" w:after="20"/>
              <w:jc w:val="center"/>
              <w:rPr>
                <w:rFonts w:cs="Arial"/>
                <w:b w:val="0"/>
                <w:sz w:val="22"/>
                <w:szCs w:val="22"/>
              </w:rPr>
            </w:pPr>
            <w:r w:rsidRPr="00EE51CA">
              <w:rPr>
                <w:rFonts w:cs="Arial"/>
                <w:sz w:val="22"/>
                <w:szCs w:val="22"/>
              </w:rPr>
              <w:t>Step</w:t>
            </w:r>
          </w:p>
        </w:tc>
        <w:tc>
          <w:tcPr>
            <w:tcW w:w="8748" w:type="dxa"/>
          </w:tcPr>
          <w:p w14:paraId="370A937F" w14:textId="77777777" w:rsidR="00CB3A6E" w:rsidRPr="00EE51CA" w:rsidRDefault="00CB3A6E" w:rsidP="00EE51C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 w:rsidRPr="00EE51CA">
              <w:rPr>
                <w:rFonts w:cs="Arial"/>
                <w:b/>
                <w:sz w:val="22"/>
                <w:szCs w:val="22"/>
              </w:rPr>
              <w:t>Action</w:t>
            </w:r>
          </w:p>
        </w:tc>
      </w:tr>
      <w:tr w:rsidR="00CB3A6E" w14:paraId="05BD6C4D" w14:textId="77777777" w:rsidTr="00EE5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6271E277" w14:textId="77777777" w:rsidR="00CB3A6E" w:rsidRPr="00EE51CA" w:rsidRDefault="00CB3A6E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 w:rsidRPr="00EE51CA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8748" w:type="dxa"/>
          </w:tcPr>
          <w:p w14:paraId="4609EC5C" w14:textId="77777777" w:rsidR="00CB3A6E" w:rsidRPr="00EE51CA" w:rsidRDefault="00CB3A6E" w:rsidP="00EE51C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E51CA">
              <w:rPr>
                <w:rFonts w:cs="Arial"/>
                <w:sz w:val="22"/>
                <w:szCs w:val="22"/>
              </w:rPr>
              <w:t>Enter concise statement of the nature of the appeal</w:t>
            </w:r>
            <w:r w:rsidR="00EF0873">
              <w:rPr>
                <w:rFonts w:cs="Arial"/>
                <w:sz w:val="22"/>
                <w:szCs w:val="22"/>
              </w:rPr>
              <w:t>.</w:t>
            </w:r>
          </w:p>
        </w:tc>
      </w:tr>
      <w:tr w:rsidR="00CB3A6E" w14:paraId="4B63F331" w14:textId="77777777" w:rsidTr="00EE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4EF08882" w14:textId="77777777" w:rsidR="00CB3A6E" w:rsidRPr="00EE51CA" w:rsidRDefault="00CB3A6E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 w:rsidRPr="00EE51CA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8748" w:type="dxa"/>
          </w:tcPr>
          <w:p w14:paraId="7CB1C874" w14:textId="77777777" w:rsidR="00CB3A6E" w:rsidRPr="00EE51CA" w:rsidRDefault="00CB3A6E" w:rsidP="00BD00C0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E51CA">
              <w:rPr>
                <w:rFonts w:cs="Arial"/>
                <w:sz w:val="22"/>
                <w:szCs w:val="22"/>
              </w:rPr>
              <w:t>1 page</w:t>
            </w:r>
            <w:r w:rsidR="004504F3">
              <w:rPr>
                <w:rFonts w:cs="Arial"/>
                <w:sz w:val="22"/>
                <w:szCs w:val="22"/>
              </w:rPr>
              <w:t xml:space="preserve"> maximum</w:t>
            </w:r>
            <w:r w:rsidRPr="00EE51CA">
              <w:rPr>
                <w:rFonts w:cs="Arial"/>
                <w:sz w:val="22"/>
                <w:szCs w:val="22"/>
              </w:rPr>
              <w:t xml:space="preserve">. </w:t>
            </w:r>
          </w:p>
        </w:tc>
      </w:tr>
      <w:tr w:rsidR="00CB3A6E" w14:paraId="2A9ED3EE" w14:textId="77777777" w:rsidTr="00EE5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54756BC0" w14:textId="77777777" w:rsidR="00CB3A6E" w:rsidRPr="00EE51CA" w:rsidRDefault="00241820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 w:rsidRPr="00EE51CA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8748" w:type="dxa"/>
          </w:tcPr>
          <w:p w14:paraId="37B3937F" w14:textId="77777777" w:rsidR="00CB3A6E" w:rsidRDefault="0088216B" w:rsidP="00EE51C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E51CA">
              <w:rPr>
                <w:rFonts w:cs="Arial"/>
                <w:sz w:val="22"/>
                <w:szCs w:val="22"/>
              </w:rPr>
              <w:t>To r</w:t>
            </w:r>
            <w:r w:rsidR="00BD00C0">
              <w:rPr>
                <w:rFonts w:cs="Arial"/>
                <w:sz w:val="22"/>
                <w:szCs w:val="22"/>
              </w:rPr>
              <w:t>emove instructions table:</w:t>
            </w:r>
          </w:p>
          <w:p w14:paraId="7F2E3471" w14:textId="77777777" w:rsidR="00BD00C0" w:rsidRPr="00EE51CA" w:rsidRDefault="00BD00C0" w:rsidP="00EE51C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E51CA">
              <w:rPr>
                <w:rFonts w:cs="Arial"/>
                <w:sz w:val="22"/>
                <w:szCs w:val="22"/>
              </w:rPr>
              <w:t>Right click mouse</w:t>
            </w:r>
            <w:r w:rsidRPr="00EE51CA">
              <w:rPr>
                <w:noProof/>
                <w:sz w:val="22"/>
                <w:szCs w:val="22"/>
                <w:lang w:eastAsia="en-CA"/>
              </w:rPr>
              <w:t xml:space="preserve"> on </w:t>
            </w:r>
            <w:r w:rsidRPr="00EE51CA">
              <w:rPr>
                <w:noProof/>
                <w:sz w:val="22"/>
                <w:szCs w:val="22"/>
                <w:lang w:eastAsia="en-CA"/>
              </w:rPr>
              <w:drawing>
                <wp:inline distT="0" distB="0" distL="0" distR="0" wp14:anchorId="0B5B363C" wp14:editId="453C6287">
                  <wp:extent cx="238125" cy="19203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19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4BDF">
              <w:rPr>
                <w:noProof/>
                <w:sz w:val="22"/>
                <w:szCs w:val="22"/>
                <w:lang w:eastAsia="en-CA"/>
              </w:rPr>
              <w:t xml:space="preserve"> (top lefthand corner of this table)</w:t>
            </w:r>
          </w:p>
        </w:tc>
      </w:tr>
      <w:tr w:rsidR="00CB3A6E" w14:paraId="0893F5B3" w14:textId="77777777" w:rsidTr="00EE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2A35151F" w14:textId="77777777" w:rsidR="00CB3A6E" w:rsidRPr="00EE51CA" w:rsidRDefault="00BD00C0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8748" w:type="dxa"/>
          </w:tcPr>
          <w:p w14:paraId="517820ED" w14:textId="77777777" w:rsidR="00CB3A6E" w:rsidRPr="00EF0873" w:rsidRDefault="00CB3A6E" w:rsidP="00EE51C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E51CA">
              <w:rPr>
                <w:rFonts w:cs="Arial"/>
                <w:sz w:val="22"/>
                <w:szCs w:val="22"/>
              </w:rPr>
              <w:t xml:space="preserve">Select </w:t>
            </w:r>
            <w:r w:rsidRPr="00EE51CA">
              <w:rPr>
                <w:rFonts w:cs="Arial"/>
                <w:b/>
                <w:sz w:val="22"/>
                <w:szCs w:val="22"/>
              </w:rPr>
              <w:t>Delete Table</w:t>
            </w:r>
            <w:r w:rsidR="00EF0873"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2F458016" w14:textId="77777777" w:rsidR="000C3CA6" w:rsidRDefault="000C3CA6" w:rsidP="005A1BC9">
      <w:pPr>
        <w:rPr>
          <w:rFonts w:cs="Arial"/>
          <w:szCs w:val="24"/>
        </w:rPr>
      </w:pPr>
    </w:p>
    <w:p w14:paraId="184F9E57" w14:textId="77777777" w:rsidR="00D758B1" w:rsidRDefault="00D758B1" w:rsidP="005A1BC9">
      <w:pPr>
        <w:rPr>
          <w:rFonts w:cs="Arial"/>
          <w:szCs w:val="24"/>
        </w:rPr>
        <w:sectPr w:rsidR="00D758B1" w:rsidSect="000C3CA6">
          <w:headerReference w:type="first" r:id="rId1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DB7F7D">
        <w:rPr>
          <w:rFonts w:cs="Arial"/>
          <w:b/>
          <w:szCs w:val="24"/>
        </w:rPr>
        <w:t>[Enter text here]</w:t>
      </w:r>
    </w:p>
    <w:p w14:paraId="417A3AFC" w14:textId="77777777" w:rsidR="00FE0A71" w:rsidRDefault="00FE0A71" w:rsidP="00FE0A71">
      <w:pPr>
        <w:pStyle w:val="Heading1"/>
        <w:rPr>
          <w:rFonts w:cs="Arial"/>
          <w:szCs w:val="24"/>
        </w:rPr>
      </w:pPr>
      <w:bookmarkStart w:id="50" w:name="_Toc26779243"/>
      <w:r w:rsidRPr="005A1BC9">
        <w:rPr>
          <w:rFonts w:cs="Arial"/>
          <w:szCs w:val="24"/>
        </w:rPr>
        <w:lastRenderedPageBreak/>
        <w:t>PART 1 - STATEMENT OF FACTS</w:t>
      </w:r>
      <w:bookmarkEnd w:id="50"/>
    </w:p>
    <w:p w14:paraId="0935A50D" w14:textId="77777777" w:rsidR="005A1BC9" w:rsidRPr="005A1BC9" w:rsidRDefault="005A1BC9" w:rsidP="005A1BC9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24"/>
        <w:gridCol w:w="8516"/>
      </w:tblGrid>
      <w:tr w:rsidR="008A17F0" w14:paraId="0B5F43B2" w14:textId="77777777" w:rsidTr="00EE5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6A098C7B" w14:textId="77777777" w:rsidR="008A17F0" w:rsidRPr="00EE51CA" w:rsidRDefault="008341C9" w:rsidP="00EE51CA">
            <w:pPr>
              <w:spacing w:before="20" w:after="2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STATEMENT OF FACTS </w:t>
            </w:r>
            <w:r w:rsidR="00EE51CA" w:rsidRPr="00EE51CA">
              <w:rPr>
                <w:rFonts w:cs="Arial"/>
                <w:sz w:val="22"/>
                <w:szCs w:val="22"/>
              </w:rPr>
              <w:t>INSTRUCTIONS (please remove table when completed):</w:t>
            </w:r>
          </w:p>
        </w:tc>
      </w:tr>
      <w:tr w:rsidR="008A17F0" w14:paraId="2205F692" w14:textId="77777777" w:rsidTr="00EE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60B4C48D" w14:textId="77777777" w:rsidR="008A17F0" w:rsidRPr="00EE51CA" w:rsidRDefault="008A17F0" w:rsidP="00FE015F">
            <w:pPr>
              <w:spacing w:before="20" w:after="20"/>
              <w:jc w:val="center"/>
              <w:rPr>
                <w:rFonts w:cs="Arial"/>
                <w:b w:val="0"/>
                <w:sz w:val="22"/>
                <w:szCs w:val="22"/>
              </w:rPr>
            </w:pPr>
            <w:r w:rsidRPr="00EE51CA">
              <w:rPr>
                <w:rFonts w:cs="Arial"/>
                <w:sz w:val="22"/>
                <w:szCs w:val="22"/>
              </w:rPr>
              <w:t>Step</w:t>
            </w:r>
          </w:p>
        </w:tc>
        <w:tc>
          <w:tcPr>
            <w:tcW w:w="8748" w:type="dxa"/>
          </w:tcPr>
          <w:p w14:paraId="11E53A9B" w14:textId="77777777" w:rsidR="008A17F0" w:rsidRPr="00EE51CA" w:rsidRDefault="008A17F0" w:rsidP="00EE51C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 w:rsidRPr="00EE51CA">
              <w:rPr>
                <w:rFonts w:cs="Arial"/>
                <w:b/>
                <w:sz w:val="22"/>
                <w:szCs w:val="22"/>
              </w:rPr>
              <w:t>Action</w:t>
            </w:r>
          </w:p>
        </w:tc>
      </w:tr>
      <w:tr w:rsidR="009B357B" w14:paraId="5920B996" w14:textId="77777777" w:rsidTr="00EE5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59D10399" w14:textId="77777777" w:rsidR="009B357B" w:rsidRPr="00EE51CA" w:rsidRDefault="009B357B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8748" w:type="dxa"/>
          </w:tcPr>
          <w:p w14:paraId="4283E624" w14:textId="2CEF6729" w:rsidR="009B357B" w:rsidRPr="00EE51CA" w:rsidRDefault="009B357B" w:rsidP="00EE51C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Page maximum</w:t>
            </w:r>
            <w:r w:rsidR="00455CD1">
              <w:rPr>
                <w:rFonts w:cs="Arial"/>
                <w:b/>
                <w:sz w:val="22"/>
                <w:szCs w:val="22"/>
              </w:rPr>
              <w:t>: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2314AD">
              <w:rPr>
                <w:rFonts w:cs="Arial"/>
                <w:sz w:val="22"/>
                <w:szCs w:val="22"/>
              </w:rPr>
              <w:t xml:space="preserve">starting from </w:t>
            </w:r>
            <w:r w:rsidR="00455CD1">
              <w:rPr>
                <w:rFonts w:cs="Arial"/>
                <w:sz w:val="22"/>
                <w:szCs w:val="22"/>
              </w:rPr>
              <w:t xml:space="preserve">Part 1 </w:t>
            </w:r>
            <w:r w:rsidRPr="002314AD">
              <w:rPr>
                <w:rFonts w:cs="Arial"/>
                <w:sz w:val="22"/>
                <w:szCs w:val="22"/>
              </w:rPr>
              <w:t>Statement of Facts</w:t>
            </w:r>
            <w:r w:rsidR="00455CD1">
              <w:rPr>
                <w:rFonts w:cs="Arial"/>
                <w:sz w:val="22"/>
                <w:szCs w:val="22"/>
              </w:rPr>
              <w:t xml:space="preserve"> to end of Part 4 Nature of Order Sought -</w:t>
            </w:r>
            <w:r>
              <w:rPr>
                <w:rFonts w:cs="Arial"/>
                <w:b/>
                <w:sz w:val="22"/>
                <w:szCs w:val="22"/>
              </w:rPr>
              <w:t xml:space="preserve"> 30 pages</w:t>
            </w:r>
            <w:r w:rsidR="00BB4B7B">
              <w:rPr>
                <w:rFonts w:cs="Arial"/>
                <w:b/>
                <w:sz w:val="22"/>
                <w:szCs w:val="22"/>
              </w:rPr>
              <w:t>.</w:t>
            </w:r>
          </w:p>
        </w:tc>
      </w:tr>
      <w:tr w:rsidR="008A17F0" w14:paraId="4AB0FFE0" w14:textId="77777777" w:rsidTr="00EE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577C8668" w14:textId="77777777" w:rsidR="008A17F0" w:rsidRPr="00EE51CA" w:rsidRDefault="009B357B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8748" w:type="dxa"/>
          </w:tcPr>
          <w:p w14:paraId="5F3D3898" w14:textId="77777777" w:rsidR="008A17F0" w:rsidRPr="00EE51CA" w:rsidRDefault="0085204E" w:rsidP="00EE51C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E51CA">
              <w:rPr>
                <w:rFonts w:cs="Arial"/>
                <w:b/>
                <w:sz w:val="22"/>
                <w:szCs w:val="22"/>
              </w:rPr>
              <w:t>Respondent’s factum:</w:t>
            </w:r>
            <w:r w:rsidRPr="00EE51CA">
              <w:rPr>
                <w:rFonts w:cs="Arial"/>
                <w:sz w:val="22"/>
                <w:szCs w:val="22"/>
              </w:rPr>
              <w:t xml:space="preserve"> </w:t>
            </w:r>
            <w:r w:rsidRPr="00EE51CA">
              <w:rPr>
                <w:rFonts w:cs="Arial"/>
                <w:bCs/>
                <w:sz w:val="22"/>
                <w:szCs w:val="22"/>
                <w:lang w:val="en-US"/>
              </w:rPr>
              <w:t xml:space="preserve">must consist of the respondent’s position with respect to the appellant’s statement of facts together with a concise statement of any </w:t>
            </w:r>
            <w:r>
              <w:rPr>
                <w:rFonts w:cs="Arial"/>
                <w:bCs/>
                <w:sz w:val="22"/>
                <w:szCs w:val="22"/>
                <w:lang w:val="en-US"/>
              </w:rPr>
              <w:t xml:space="preserve">other facts </w:t>
            </w:r>
            <w:r w:rsidRPr="00EE51CA">
              <w:rPr>
                <w:rFonts w:cs="Arial"/>
                <w:bCs/>
                <w:sz w:val="22"/>
                <w:szCs w:val="22"/>
                <w:lang w:val="en-US"/>
              </w:rPr>
              <w:t xml:space="preserve">that respondent considers relevant. </w:t>
            </w:r>
          </w:p>
        </w:tc>
      </w:tr>
      <w:tr w:rsidR="008A17F0" w14:paraId="35B35359" w14:textId="77777777" w:rsidTr="00EE5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03551A5B" w14:textId="77777777" w:rsidR="008A17F0" w:rsidRPr="00EE51CA" w:rsidRDefault="009B357B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8748" w:type="dxa"/>
          </w:tcPr>
          <w:p w14:paraId="72E0D0B3" w14:textId="77777777" w:rsidR="008A17F0" w:rsidRPr="00EE51CA" w:rsidRDefault="008A17F0" w:rsidP="00EE51C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E51CA">
              <w:rPr>
                <w:rFonts w:cs="Arial"/>
                <w:b/>
                <w:sz w:val="22"/>
                <w:szCs w:val="22"/>
              </w:rPr>
              <w:t>Sources relied on for a statement of fact</w:t>
            </w:r>
            <w:r w:rsidRPr="00EE51CA">
              <w:rPr>
                <w:rFonts w:cs="Arial"/>
                <w:sz w:val="22"/>
                <w:szCs w:val="22"/>
              </w:rPr>
              <w:t xml:space="preserve"> (e.g. testimony, an exhibit </w:t>
            </w:r>
            <w:r w:rsidR="00CE5CDB">
              <w:rPr>
                <w:rFonts w:cs="Arial"/>
                <w:sz w:val="22"/>
                <w:szCs w:val="22"/>
              </w:rPr>
              <w:t>or the reasons for judgment</w:t>
            </w:r>
            <w:r w:rsidR="00BD00C0">
              <w:rPr>
                <w:rFonts w:cs="Arial"/>
                <w:sz w:val="22"/>
                <w:szCs w:val="22"/>
              </w:rPr>
              <w:t xml:space="preserve">): </w:t>
            </w:r>
            <w:r w:rsidRPr="00EE51CA">
              <w:rPr>
                <w:rFonts w:cs="Arial"/>
                <w:sz w:val="22"/>
                <w:szCs w:val="22"/>
              </w:rPr>
              <w:t>must be identified by referring to the volume and page number where it is found in the Appeal Record or Appeal Books</w:t>
            </w:r>
            <w:r w:rsidR="00DD2779">
              <w:rPr>
                <w:rFonts w:cs="Arial"/>
                <w:sz w:val="22"/>
                <w:szCs w:val="22"/>
              </w:rPr>
              <w:t>,</w:t>
            </w:r>
            <w:r w:rsidRPr="00EE51CA">
              <w:rPr>
                <w:rFonts w:cs="Arial"/>
                <w:sz w:val="22"/>
                <w:szCs w:val="22"/>
              </w:rPr>
              <w:t xml:space="preserve"> or</w:t>
            </w:r>
            <w:r w:rsidR="00DD2779">
              <w:rPr>
                <w:rFonts w:cs="Arial"/>
                <w:sz w:val="22"/>
                <w:szCs w:val="22"/>
              </w:rPr>
              <w:t xml:space="preserve"> to the</w:t>
            </w:r>
            <w:r w:rsidRPr="00EE51CA">
              <w:rPr>
                <w:rFonts w:cs="Arial"/>
                <w:sz w:val="22"/>
                <w:szCs w:val="22"/>
              </w:rPr>
              <w:t xml:space="preserve"> volume or page number and line number where it is found in the Transcript</w:t>
            </w:r>
            <w:r w:rsidR="00BD00C0">
              <w:rPr>
                <w:rFonts w:cs="Arial"/>
                <w:sz w:val="22"/>
                <w:szCs w:val="22"/>
              </w:rPr>
              <w:t>.</w:t>
            </w:r>
          </w:p>
        </w:tc>
      </w:tr>
      <w:tr w:rsidR="00703ED3" w14:paraId="1913D534" w14:textId="77777777" w:rsidTr="00EE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3B915287" w14:textId="77777777" w:rsidR="00703ED3" w:rsidRPr="00EE51CA" w:rsidRDefault="009B357B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8748" w:type="dxa"/>
          </w:tcPr>
          <w:p w14:paraId="5117CCAC" w14:textId="77777777" w:rsidR="00C54AAA" w:rsidRPr="00703ED3" w:rsidRDefault="00997E0D" w:rsidP="00C54AA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5842C7">
              <w:rPr>
                <w:rFonts w:cs="Arial"/>
                <w:b/>
                <w:sz w:val="22"/>
                <w:szCs w:val="22"/>
              </w:rPr>
              <w:t>Consecutive paragraph numbering</w:t>
            </w:r>
            <w:r>
              <w:rPr>
                <w:rFonts w:cs="Arial"/>
                <w:sz w:val="22"/>
                <w:szCs w:val="22"/>
              </w:rPr>
              <w:t xml:space="preserve"> begins in Part 1 - Statement of Facts</w:t>
            </w:r>
            <w:r w:rsidR="00EF0873">
              <w:rPr>
                <w:rFonts w:cs="Arial"/>
                <w:sz w:val="22"/>
                <w:szCs w:val="22"/>
              </w:rPr>
              <w:t>.</w:t>
            </w:r>
          </w:p>
        </w:tc>
      </w:tr>
      <w:tr w:rsidR="00C54AAA" w14:paraId="2211C48B" w14:textId="77777777" w:rsidTr="00EE5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28E6E2E4" w14:textId="77777777" w:rsidR="00C54AAA" w:rsidRDefault="009B357B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8748" w:type="dxa"/>
          </w:tcPr>
          <w:p w14:paraId="3C9B04BE" w14:textId="77777777" w:rsidR="00C54AAA" w:rsidRPr="00703ED3" w:rsidRDefault="00C54AAA" w:rsidP="00EE51C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 add to paragraph numbering: Enter text and press enter after each paragraph to maintain auto-numbering</w:t>
            </w:r>
            <w:r w:rsidR="00DD2779">
              <w:rPr>
                <w:rFonts w:cs="Arial"/>
                <w:sz w:val="22"/>
                <w:szCs w:val="22"/>
              </w:rPr>
              <w:t>.</w:t>
            </w:r>
          </w:p>
        </w:tc>
      </w:tr>
      <w:tr w:rsidR="00C54AAA" w14:paraId="41CC0FA2" w14:textId="77777777" w:rsidTr="00EE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1EADC1F8" w14:textId="77777777" w:rsidR="00C54AAA" w:rsidRDefault="009B357B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</w:t>
            </w:r>
          </w:p>
        </w:tc>
        <w:tc>
          <w:tcPr>
            <w:tcW w:w="8748" w:type="dxa"/>
          </w:tcPr>
          <w:p w14:paraId="0AF706C9" w14:textId="77777777" w:rsidR="00C54AAA" w:rsidRDefault="00C54AAA" w:rsidP="00EE51C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 delete numbering use backspace key.</w:t>
            </w:r>
          </w:p>
        </w:tc>
      </w:tr>
      <w:tr w:rsidR="008A17F0" w14:paraId="5E5DC011" w14:textId="77777777" w:rsidTr="00EE5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4C807FAF" w14:textId="77777777" w:rsidR="008A17F0" w:rsidRPr="00EE51CA" w:rsidRDefault="009B357B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</w:t>
            </w:r>
          </w:p>
        </w:tc>
        <w:tc>
          <w:tcPr>
            <w:tcW w:w="8748" w:type="dxa"/>
          </w:tcPr>
          <w:p w14:paraId="78AF4180" w14:textId="77777777" w:rsidR="008A17F0" w:rsidRDefault="001E77ED" w:rsidP="00EE51C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E51CA">
              <w:rPr>
                <w:rFonts w:cs="Arial"/>
                <w:sz w:val="22"/>
                <w:szCs w:val="22"/>
              </w:rPr>
              <w:t>To r</w:t>
            </w:r>
            <w:r w:rsidR="008A17F0" w:rsidRPr="00EE51CA">
              <w:rPr>
                <w:rFonts w:cs="Arial"/>
                <w:sz w:val="22"/>
                <w:szCs w:val="22"/>
              </w:rPr>
              <w:t>emove instructions table</w:t>
            </w:r>
            <w:r w:rsidR="00BD00C0">
              <w:rPr>
                <w:rFonts w:cs="Arial"/>
                <w:sz w:val="22"/>
                <w:szCs w:val="22"/>
              </w:rPr>
              <w:t>:</w:t>
            </w:r>
            <w:r w:rsidR="008A17F0" w:rsidRPr="00EE51CA">
              <w:rPr>
                <w:rFonts w:cs="Arial"/>
                <w:sz w:val="22"/>
                <w:szCs w:val="22"/>
              </w:rPr>
              <w:t xml:space="preserve"> </w:t>
            </w:r>
          </w:p>
          <w:p w14:paraId="7670BF09" w14:textId="77777777" w:rsidR="00BD00C0" w:rsidRPr="00EE51CA" w:rsidRDefault="00BD00C0" w:rsidP="00EE51C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E51CA">
              <w:rPr>
                <w:rFonts w:cs="Arial"/>
                <w:sz w:val="22"/>
                <w:szCs w:val="22"/>
              </w:rPr>
              <w:t>Right click mouse</w:t>
            </w:r>
            <w:r w:rsidRPr="00EE51CA">
              <w:rPr>
                <w:noProof/>
                <w:sz w:val="22"/>
                <w:szCs w:val="22"/>
                <w:lang w:eastAsia="en-CA"/>
              </w:rPr>
              <w:t xml:space="preserve"> on </w:t>
            </w:r>
            <w:r w:rsidRPr="00EE51CA">
              <w:rPr>
                <w:noProof/>
                <w:sz w:val="22"/>
                <w:szCs w:val="22"/>
                <w:lang w:eastAsia="en-CA"/>
              </w:rPr>
              <w:drawing>
                <wp:inline distT="0" distB="0" distL="0" distR="0" wp14:anchorId="389CC0DE" wp14:editId="709FC6BC">
                  <wp:extent cx="238125" cy="19203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19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2DBC">
              <w:rPr>
                <w:noProof/>
                <w:sz w:val="22"/>
                <w:szCs w:val="22"/>
                <w:lang w:eastAsia="en-CA"/>
              </w:rPr>
              <w:t xml:space="preserve"> </w:t>
            </w:r>
            <w:r w:rsidR="00580CCD">
              <w:rPr>
                <w:noProof/>
                <w:sz w:val="22"/>
                <w:szCs w:val="22"/>
                <w:lang w:eastAsia="en-CA"/>
              </w:rPr>
              <w:t>(top lefthand corner of this table)</w:t>
            </w:r>
          </w:p>
        </w:tc>
      </w:tr>
      <w:tr w:rsidR="008A17F0" w14:paraId="7990E595" w14:textId="77777777" w:rsidTr="00EE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4D9E397F" w14:textId="77777777" w:rsidR="008A17F0" w:rsidRPr="00EE51CA" w:rsidRDefault="009B357B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</w:t>
            </w:r>
          </w:p>
        </w:tc>
        <w:tc>
          <w:tcPr>
            <w:tcW w:w="8748" w:type="dxa"/>
          </w:tcPr>
          <w:p w14:paraId="4A109780" w14:textId="77777777" w:rsidR="008A17F0" w:rsidRPr="00DD2779" w:rsidRDefault="008A17F0" w:rsidP="00EE51CA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E51CA">
              <w:rPr>
                <w:rFonts w:cs="Arial"/>
                <w:sz w:val="22"/>
                <w:szCs w:val="22"/>
              </w:rPr>
              <w:t xml:space="preserve">Select </w:t>
            </w:r>
            <w:r w:rsidRPr="00EE51CA">
              <w:rPr>
                <w:rFonts w:cs="Arial"/>
                <w:b/>
                <w:sz w:val="22"/>
                <w:szCs w:val="22"/>
              </w:rPr>
              <w:t>Delete Table</w:t>
            </w:r>
            <w:r w:rsidR="00DD2779"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46C48E66" w14:textId="77777777" w:rsidR="008A17F0" w:rsidRPr="005A1BC9" w:rsidRDefault="008A17F0" w:rsidP="000B0046">
      <w:pPr>
        <w:rPr>
          <w:rFonts w:cs="Arial"/>
          <w:szCs w:val="24"/>
        </w:rPr>
      </w:pPr>
    </w:p>
    <w:p w14:paraId="7D97AFE6" w14:textId="77777777" w:rsidR="000E6A3E" w:rsidRDefault="00DB569D" w:rsidP="000E6A3E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  <w:r w:rsidRPr="00DB569D">
        <w:rPr>
          <w:rFonts w:cs="Arial"/>
          <w:b/>
          <w:szCs w:val="24"/>
        </w:rPr>
        <w:t>Example:</w:t>
      </w:r>
      <w:r>
        <w:rPr>
          <w:rFonts w:cs="Arial"/>
          <w:szCs w:val="24"/>
        </w:rPr>
        <w:t xml:space="preserve"> </w:t>
      </w:r>
      <w:r w:rsidR="001C23DC">
        <w:rPr>
          <w:rFonts w:cs="Arial"/>
          <w:szCs w:val="24"/>
        </w:rPr>
        <w:t>The appellant resides in Kelowna, British Columbia. They are a teacher and accepted employment with an elementary school in Kelowna, British Columbia</w:t>
      </w:r>
      <w:r w:rsidR="008837BB">
        <w:rPr>
          <w:rFonts w:cs="Arial"/>
          <w:szCs w:val="24"/>
        </w:rPr>
        <w:t>.</w:t>
      </w:r>
    </w:p>
    <w:p w14:paraId="3F440A62" w14:textId="77777777" w:rsidR="001C23DC" w:rsidRPr="001C23DC" w:rsidRDefault="001C23DC" w:rsidP="001C23DC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Appellant’s Appeal Book, Vol. 1, page 1 at para. 3.</w:t>
      </w:r>
    </w:p>
    <w:p w14:paraId="304F26F2" w14:textId="77777777" w:rsidR="00C54AAA" w:rsidRDefault="00C54AAA" w:rsidP="000E6A3E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</w:p>
    <w:p w14:paraId="6795E77B" w14:textId="77777777" w:rsidR="00C54AAA" w:rsidRDefault="00C54AAA" w:rsidP="000E6A3E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</w:p>
    <w:p w14:paraId="7CDE4427" w14:textId="77777777" w:rsidR="00C54AAA" w:rsidRDefault="00C54AAA" w:rsidP="00C54AAA">
      <w:pPr>
        <w:pStyle w:val="ListParagraph"/>
        <w:spacing w:line="360" w:lineRule="auto"/>
        <w:ind w:left="360"/>
        <w:rPr>
          <w:rFonts w:cs="Arial"/>
          <w:szCs w:val="24"/>
        </w:rPr>
      </w:pPr>
    </w:p>
    <w:p w14:paraId="75E990A3" w14:textId="77777777" w:rsidR="0077033A" w:rsidRDefault="000E6A3E" w:rsidP="00C54AAA">
      <w:pPr>
        <w:pStyle w:val="ListParagraph"/>
        <w:spacing w:line="360" w:lineRule="auto"/>
        <w:ind w:left="360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1C5EC2D1" w14:textId="77777777" w:rsidR="00592F2E" w:rsidRDefault="0077033A" w:rsidP="00C54AAA">
      <w:pPr>
        <w:pStyle w:val="ListParagraph"/>
        <w:spacing w:line="360" w:lineRule="auto"/>
        <w:ind w:left="360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7A647A4E" w14:textId="77777777" w:rsidR="0077033A" w:rsidRDefault="0077033A" w:rsidP="009B05AA">
      <w:pPr>
        <w:pStyle w:val="ListParagraph"/>
        <w:spacing w:line="360" w:lineRule="auto"/>
        <w:ind w:left="360"/>
        <w:rPr>
          <w:rFonts w:cs="Arial"/>
          <w:szCs w:val="24"/>
        </w:rPr>
      </w:pPr>
    </w:p>
    <w:p w14:paraId="7BB4ECE1" w14:textId="77777777" w:rsidR="008563A0" w:rsidRDefault="008563A0" w:rsidP="009B05AA">
      <w:pPr>
        <w:pStyle w:val="ListParagraph"/>
        <w:spacing w:line="360" w:lineRule="auto"/>
        <w:ind w:left="360"/>
        <w:rPr>
          <w:rFonts w:cs="Arial"/>
          <w:szCs w:val="24"/>
        </w:rPr>
      </w:pPr>
    </w:p>
    <w:p w14:paraId="66F07F54" w14:textId="77777777" w:rsidR="008563A0" w:rsidRDefault="008563A0" w:rsidP="009B05AA">
      <w:pPr>
        <w:pStyle w:val="ListParagraph"/>
        <w:spacing w:line="360" w:lineRule="auto"/>
        <w:ind w:left="360"/>
        <w:rPr>
          <w:rFonts w:cs="Arial"/>
          <w:szCs w:val="24"/>
        </w:rPr>
      </w:pPr>
    </w:p>
    <w:p w14:paraId="3351A2A4" w14:textId="77777777" w:rsidR="006C0AB1" w:rsidRDefault="006C0AB1">
      <w:p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DD94159" w14:textId="77777777" w:rsidR="00AF2157" w:rsidRDefault="00AF2157" w:rsidP="00AF2157">
      <w:pPr>
        <w:pStyle w:val="Heading1"/>
        <w:rPr>
          <w:rFonts w:cs="Arial"/>
          <w:szCs w:val="24"/>
        </w:rPr>
      </w:pPr>
      <w:bookmarkStart w:id="51" w:name="_Toc26779244"/>
      <w:r>
        <w:rPr>
          <w:rFonts w:cs="Arial"/>
          <w:szCs w:val="24"/>
        </w:rPr>
        <w:lastRenderedPageBreak/>
        <w:t>PART 2</w:t>
      </w:r>
      <w:r w:rsidRPr="005A1BC9">
        <w:rPr>
          <w:rFonts w:cs="Arial"/>
          <w:szCs w:val="24"/>
        </w:rPr>
        <w:t xml:space="preserve"> </w:t>
      </w:r>
      <w:r w:rsidR="008A5CDC">
        <w:rPr>
          <w:rFonts w:cs="Arial"/>
          <w:szCs w:val="24"/>
        </w:rPr>
        <w:t>- ISSUES ON APPEAL</w:t>
      </w:r>
      <w:bookmarkEnd w:id="51"/>
      <w:r>
        <w:rPr>
          <w:rFonts w:cs="Arial"/>
          <w:szCs w:val="24"/>
        </w:rPr>
        <w:t xml:space="preserve"> </w:t>
      </w:r>
    </w:p>
    <w:p w14:paraId="72ACD004" w14:textId="77777777" w:rsidR="00AF2157" w:rsidRPr="00787E8D" w:rsidRDefault="00AF2157" w:rsidP="00AF2157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24"/>
        <w:gridCol w:w="8516"/>
      </w:tblGrid>
      <w:tr w:rsidR="00AF2157" w14:paraId="4142D844" w14:textId="77777777" w:rsidTr="00FE0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6AB51DBD" w14:textId="77777777" w:rsidR="00AF2157" w:rsidRPr="00FE015F" w:rsidRDefault="007F6BC0" w:rsidP="00FE015F">
            <w:pPr>
              <w:spacing w:before="20" w:after="2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ISSUES ON APPEAL </w:t>
            </w:r>
            <w:r w:rsidR="00EE51CA" w:rsidRPr="00FE015F">
              <w:rPr>
                <w:rFonts w:cs="Arial"/>
                <w:sz w:val="22"/>
                <w:szCs w:val="22"/>
              </w:rPr>
              <w:t>INSTRUCTIONS (please remove table when completed):</w:t>
            </w:r>
          </w:p>
        </w:tc>
      </w:tr>
      <w:tr w:rsidR="00AF2157" w14:paraId="4D18252F" w14:textId="77777777" w:rsidTr="00FE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3C6F852A" w14:textId="77777777" w:rsidR="00AF2157" w:rsidRPr="00FE015F" w:rsidRDefault="00AF2157" w:rsidP="00FE015F">
            <w:pPr>
              <w:spacing w:before="20" w:after="20"/>
              <w:jc w:val="center"/>
              <w:rPr>
                <w:rFonts w:cs="Arial"/>
                <w:b w:val="0"/>
                <w:sz w:val="22"/>
                <w:szCs w:val="22"/>
              </w:rPr>
            </w:pPr>
            <w:r w:rsidRPr="00FE015F">
              <w:rPr>
                <w:rFonts w:cs="Arial"/>
                <w:sz w:val="22"/>
                <w:szCs w:val="22"/>
              </w:rPr>
              <w:t>Step</w:t>
            </w:r>
          </w:p>
        </w:tc>
        <w:tc>
          <w:tcPr>
            <w:tcW w:w="8748" w:type="dxa"/>
          </w:tcPr>
          <w:p w14:paraId="1D547BA5" w14:textId="77777777" w:rsidR="00AF2157" w:rsidRPr="00FE015F" w:rsidRDefault="00AF2157" w:rsidP="00FE015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 w:rsidRPr="00FE015F">
              <w:rPr>
                <w:rFonts w:cs="Arial"/>
                <w:b/>
                <w:sz w:val="22"/>
                <w:szCs w:val="22"/>
              </w:rPr>
              <w:t>Action</w:t>
            </w:r>
          </w:p>
        </w:tc>
      </w:tr>
      <w:tr w:rsidR="00AF2157" w14:paraId="1FEB096A" w14:textId="77777777" w:rsidTr="00FE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3257576A" w14:textId="77777777" w:rsidR="00AF2157" w:rsidRPr="00FE015F" w:rsidRDefault="00566192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8748" w:type="dxa"/>
          </w:tcPr>
          <w:p w14:paraId="5BC14117" w14:textId="77777777" w:rsidR="00AF2157" w:rsidRPr="00FE015F" w:rsidRDefault="00566192" w:rsidP="008A5CDC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Enter</w:t>
            </w:r>
            <w:r w:rsidR="00AF2157" w:rsidRPr="00FE015F">
              <w:rPr>
                <w:rFonts w:cs="Arial"/>
                <w:sz w:val="22"/>
                <w:szCs w:val="22"/>
              </w:rPr>
              <w:t xml:space="preserve"> a concise statement </w:t>
            </w:r>
            <w:r w:rsidR="008A5CDC" w:rsidRPr="00FE015F">
              <w:rPr>
                <w:rFonts w:cs="Arial"/>
                <w:bCs/>
                <w:sz w:val="22"/>
                <w:szCs w:val="22"/>
                <w:lang w:val="en-US"/>
              </w:rPr>
              <w:t>of the respondent’s position in regard to the points put in issue by the appellant’s factum and of any other points that the respondent may properly put in issue.</w:t>
            </w:r>
          </w:p>
        </w:tc>
      </w:tr>
      <w:tr w:rsidR="00CC5B7A" w14:paraId="125790C5" w14:textId="77777777" w:rsidTr="00FE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16D4FD3B" w14:textId="77777777" w:rsidR="00CC5B7A" w:rsidRDefault="00CC5B7A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8748" w:type="dxa"/>
          </w:tcPr>
          <w:p w14:paraId="04036C1F" w14:textId="77777777" w:rsidR="00CC5B7A" w:rsidRDefault="00CC5B7A" w:rsidP="00FE015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Continue consecutive paragraph numbering</w:t>
            </w:r>
            <w:r w:rsidR="00E85D78">
              <w:rPr>
                <w:rFonts w:cs="Arial"/>
                <w:sz w:val="22"/>
                <w:szCs w:val="22"/>
              </w:rPr>
              <w:t xml:space="preserve"> from Part 1</w:t>
            </w:r>
            <w:r w:rsidR="00DD2779">
              <w:rPr>
                <w:rFonts w:cs="Arial"/>
                <w:sz w:val="22"/>
                <w:szCs w:val="22"/>
              </w:rPr>
              <w:t>.</w:t>
            </w:r>
          </w:p>
        </w:tc>
      </w:tr>
      <w:tr w:rsidR="00CC5B7A" w14:paraId="6311308B" w14:textId="77777777" w:rsidTr="00FE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44598F30" w14:textId="77777777" w:rsidR="00CC5B7A" w:rsidRDefault="00CC5B7A" w:rsidP="003C1259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8748" w:type="dxa"/>
          </w:tcPr>
          <w:p w14:paraId="3AD6F210" w14:textId="77777777" w:rsidR="00CC5B7A" w:rsidRPr="00703ED3" w:rsidRDefault="00CC5B7A" w:rsidP="003C125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 add to paragraph numbering: Enter text and press enter after each paragraph to maintain auto-numbering</w:t>
            </w:r>
            <w:r w:rsidR="00DD2779">
              <w:rPr>
                <w:rFonts w:cs="Arial"/>
                <w:sz w:val="22"/>
                <w:szCs w:val="22"/>
              </w:rPr>
              <w:t>.</w:t>
            </w:r>
          </w:p>
        </w:tc>
      </w:tr>
      <w:tr w:rsidR="00CC5B7A" w14:paraId="061F5685" w14:textId="77777777" w:rsidTr="00FE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25803172" w14:textId="77777777" w:rsidR="00CC5B7A" w:rsidRDefault="00CC5B7A" w:rsidP="003C1259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8748" w:type="dxa"/>
          </w:tcPr>
          <w:p w14:paraId="41F599F0" w14:textId="77777777" w:rsidR="00CC5B7A" w:rsidRDefault="00CC5B7A" w:rsidP="003C1259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 delete numbering use backspace key.</w:t>
            </w:r>
          </w:p>
        </w:tc>
      </w:tr>
      <w:tr w:rsidR="00CC5B7A" w14:paraId="525B05C5" w14:textId="77777777" w:rsidTr="00FE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7B46E6FB" w14:textId="77777777" w:rsidR="00CC5B7A" w:rsidRPr="00FE015F" w:rsidRDefault="00CC5B7A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8748" w:type="dxa"/>
          </w:tcPr>
          <w:p w14:paraId="6A183400" w14:textId="77777777" w:rsidR="00CC5B7A" w:rsidRDefault="00CC5B7A" w:rsidP="00FE015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 remove instructions table:</w:t>
            </w:r>
          </w:p>
          <w:p w14:paraId="3D8FD7EA" w14:textId="77777777" w:rsidR="00CC5B7A" w:rsidRPr="00FE015F" w:rsidRDefault="00CC5B7A" w:rsidP="00FE015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FE015F">
              <w:rPr>
                <w:rFonts w:cs="Arial"/>
                <w:sz w:val="22"/>
                <w:szCs w:val="22"/>
              </w:rPr>
              <w:t xml:space="preserve">Right click mouse </w:t>
            </w:r>
            <w:r w:rsidRPr="00FE015F">
              <w:rPr>
                <w:noProof/>
                <w:sz w:val="22"/>
                <w:szCs w:val="22"/>
                <w:lang w:eastAsia="en-CA"/>
              </w:rPr>
              <w:t xml:space="preserve"> on </w:t>
            </w:r>
            <w:r w:rsidRPr="00FE015F">
              <w:rPr>
                <w:noProof/>
                <w:sz w:val="22"/>
                <w:szCs w:val="22"/>
                <w:lang w:eastAsia="en-CA"/>
              </w:rPr>
              <w:drawing>
                <wp:inline distT="0" distB="0" distL="0" distR="0" wp14:anchorId="3C97FC14" wp14:editId="2DAE66C1">
                  <wp:extent cx="238125" cy="19203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19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  <w:lang w:eastAsia="en-CA"/>
              </w:rPr>
              <w:t xml:space="preserve"> (top lefthand corner of this table)</w:t>
            </w:r>
          </w:p>
        </w:tc>
      </w:tr>
      <w:tr w:rsidR="00CC5B7A" w14:paraId="091490A4" w14:textId="77777777" w:rsidTr="00FE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08F947A3" w14:textId="77777777" w:rsidR="00CC5B7A" w:rsidRPr="00FE015F" w:rsidRDefault="00CC5B7A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</w:t>
            </w:r>
          </w:p>
        </w:tc>
        <w:tc>
          <w:tcPr>
            <w:tcW w:w="8748" w:type="dxa"/>
          </w:tcPr>
          <w:p w14:paraId="5E3DEF5C" w14:textId="77777777" w:rsidR="00CC5B7A" w:rsidRPr="00DD2779" w:rsidRDefault="00CC5B7A" w:rsidP="00FE015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FE015F">
              <w:rPr>
                <w:rFonts w:cs="Arial"/>
                <w:sz w:val="22"/>
                <w:szCs w:val="22"/>
              </w:rPr>
              <w:t xml:space="preserve">Select </w:t>
            </w:r>
            <w:r w:rsidRPr="00FE015F">
              <w:rPr>
                <w:rFonts w:cs="Arial"/>
                <w:b/>
                <w:sz w:val="22"/>
                <w:szCs w:val="22"/>
              </w:rPr>
              <w:t>Delete Table</w:t>
            </w:r>
            <w:r w:rsidR="00DD2779"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74FD8C7C" w14:textId="77777777" w:rsidR="00AF2157" w:rsidRPr="00AF2157" w:rsidRDefault="00AF2157" w:rsidP="00AF2157">
      <w:pPr>
        <w:rPr>
          <w:rFonts w:cs="Arial"/>
          <w:szCs w:val="24"/>
        </w:rPr>
      </w:pPr>
    </w:p>
    <w:p w14:paraId="3E0377FE" w14:textId="77777777" w:rsidR="003732D1" w:rsidRDefault="0033788B" w:rsidP="003732D1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  <w:r w:rsidRPr="0033788B">
        <w:rPr>
          <w:rFonts w:cs="Arial"/>
          <w:b/>
          <w:szCs w:val="24"/>
        </w:rPr>
        <w:t>Example:</w:t>
      </w:r>
      <w:r>
        <w:rPr>
          <w:rFonts w:cs="Arial"/>
          <w:szCs w:val="24"/>
        </w:rPr>
        <w:t xml:space="preserve"> </w:t>
      </w:r>
      <w:r w:rsidR="00066AD3">
        <w:rPr>
          <w:rFonts w:cs="Arial"/>
          <w:szCs w:val="24"/>
        </w:rPr>
        <w:t>The chambers judge did not err by varying the initial order and first variation order.</w:t>
      </w:r>
    </w:p>
    <w:p w14:paraId="261F2A5C" w14:textId="77777777" w:rsidR="00066AD3" w:rsidRDefault="00066AD3" w:rsidP="00066AD3">
      <w:pPr>
        <w:pStyle w:val="ListParagraph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The court had jurisdiction to vary the existing orders; and</w:t>
      </w:r>
    </w:p>
    <w:p w14:paraId="14A8D228" w14:textId="77777777" w:rsidR="00066AD3" w:rsidRDefault="00066AD3" w:rsidP="00066AD3">
      <w:pPr>
        <w:pStyle w:val="ListParagraph"/>
        <w:numPr>
          <w:ilvl w:val="0"/>
          <w:numId w:val="1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The chambers judge did not err by varying the status quo established by a prior interim order.</w:t>
      </w:r>
    </w:p>
    <w:p w14:paraId="2B930DFE" w14:textId="77777777" w:rsidR="003732D1" w:rsidRPr="003732D1" w:rsidRDefault="003732D1" w:rsidP="003732D1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438C8B5C" w14:textId="77777777" w:rsidR="003732D1" w:rsidRDefault="00DF3430" w:rsidP="003732D1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01CB2A35" w14:textId="77777777" w:rsidR="00F93127" w:rsidRDefault="00F93127">
      <w:pPr>
        <w:spacing w:after="200" w:line="276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A1EE84D" w14:textId="77777777" w:rsidR="00053A27" w:rsidRPr="005A1BC9" w:rsidRDefault="00053A27" w:rsidP="00053A27">
      <w:pPr>
        <w:pStyle w:val="Heading1"/>
        <w:rPr>
          <w:rFonts w:cs="Arial"/>
          <w:szCs w:val="24"/>
        </w:rPr>
      </w:pPr>
      <w:bookmarkStart w:id="52" w:name="_Toc26779245"/>
      <w:r>
        <w:rPr>
          <w:rFonts w:cs="Arial"/>
          <w:szCs w:val="24"/>
        </w:rPr>
        <w:lastRenderedPageBreak/>
        <w:t>PART 3</w:t>
      </w:r>
      <w:r w:rsidRPr="005A1BC9">
        <w:rPr>
          <w:rFonts w:cs="Arial"/>
          <w:szCs w:val="24"/>
        </w:rPr>
        <w:t xml:space="preserve"> - ARGUMENT</w:t>
      </w:r>
      <w:bookmarkEnd w:id="52"/>
    </w:p>
    <w:p w14:paraId="3EC2C2E4" w14:textId="77777777" w:rsidR="00053A27" w:rsidRDefault="00053A27" w:rsidP="00053A27">
      <w:pPr>
        <w:rPr>
          <w:rFonts w:cs="Arial"/>
          <w:b/>
          <w:szCs w:val="24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24"/>
        <w:gridCol w:w="8516"/>
      </w:tblGrid>
      <w:tr w:rsidR="00053A27" w14:paraId="45DFE1CF" w14:textId="77777777" w:rsidTr="00FE0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50BB8B67" w14:textId="77777777" w:rsidR="00053A27" w:rsidRPr="00FE015F" w:rsidRDefault="00443F0D" w:rsidP="00FE015F">
            <w:pPr>
              <w:spacing w:before="20" w:after="2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ARGUMENT </w:t>
            </w:r>
            <w:r w:rsidR="00EE51CA" w:rsidRPr="00FE015F">
              <w:rPr>
                <w:rFonts w:cs="Arial"/>
                <w:sz w:val="22"/>
                <w:szCs w:val="22"/>
              </w:rPr>
              <w:t>INSTRUCTIONS (please remove table when completed):</w:t>
            </w:r>
          </w:p>
        </w:tc>
      </w:tr>
      <w:tr w:rsidR="00053A27" w14:paraId="130C8A09" w14:textId="77777777" w:rsidTr="00FE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38E6918D" w14:textId="77777777" w:rsidR="00053A27" w:rsidRPr="00FE015F" w:rsidRDefault="00053A27" w:rsidP="00FE015F">
            <w:pPr>
              <w:spacing w:before="20" w:after="20"/>
              <w:jc w:val="center"/>
              <w:rPr>
                <w:rFonts w:cs="Arial"/>
                <w:b w:val="0"/>
                <w:sz w:val="22"/>
                <w:szCs w:val="22"/>
              </w:rPr>
            </w:pPr>
            <w:r w:rsidRPr="00FE015F">
              <w:rPr>
                <w:rFonts w:cs="Arial"/>
                <w:sz w:val="22"/>
                <w:szCs w:val="22"/>
              </w:rPr>
              <w:t>Step</w:t>
            </w:r>
          </w:p>
        </w:tc>
        <w:tc>
          <w:tcPr>
            <w:tcW w:w="8748" w:type="dxa"/>
          </w:tcPr>
          <w:p w14:paraId="006A8F6A" w14:textId="77777777" w:rsidR="00053A27" w:rsidRPr="00FE015F" w:rsidRDefault="00053A27" w:rsidP="00FE015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 w:rsidRPr="00FE015F">
              <w:rPr>
                <w:rFonts w:cs="Arial"/>
                <w:b/>
                <w:sz w:val="22"/>
                <w:szCs w:val="22"/>
              </w:rPr>
              <w:t>Action</w:t>
            </w:r>
          </w:p>
        </w:tc>
      </w:tr>
      <w:tr w:rsidR="00053A27" w14:paraId="680A678B" w14:textId="77777777" w:rsidTr="00FE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63183B68" w14:textId="77777777" w:rsidR="00053A27" w:rsidRPr="00FE015F" w:rsidRDefault="00053A27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 w:rsidRPr="00FE015F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8748" w:type="dxa"/>
          </w:tcPr>
          <w:p w14:paraId="33ABFCB4" w14:textId="77777777" w:rsidR="00053A27" w:rsidRPr="00FE015F" w:rsidRDefault="007E78C4" w:rsidP="00FE015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Enter</w:t>
            </w:r>
            <w:r w:rsidR="00053A27" w:rsidRPr="00FE015F">
              <w:rPr>
                <w:rFonts w:cs="Arial"/>
                <w:sz w:val="22"/>
                <w:szCs w:val="22"/>
              </w:rPr>
              <w:t xml:space="preserve"> a concise outline of argument setting out the points of law to be discussed, with a reference to the volume and page numbers of the Appeal Record or Appeal Book or the volume, page and line numbers of the Transcript, and the authorities (</w:t>
            </w:r>
            <w:r w:rsidR="00DF42A1">
              <w:rPr>
                <w:rFonts w:cs="Arial"/>
                <w:sz w:val="22"/>
                <w:szCs w:val="22"/>
              </w:rPr>
              <w:t>acts</w:t>
            </w:r>
            <w:r w:rsidR="00880535">
              <w:rPr>
                <w:rFonts w:cs="Arial"/>
                <w:sz w:val="22"/>
                <w:szCs w:val="22"/>
              </w:rPr>
              <w:t xml:space="preserve">, </w:t>
            </w:r>
            <w:r w:rsidR="00053A27" w:rsidRPr="00FE015F">
              <w:rPr>
                <w:rFonts w:cs="Arial"/>
                <w:sz w:val="22"/>
                <w:szCs w:val="22"/>
              </w:rPr>
              <w:t>cases</w:t>
            </w:r>
            <w:r w:rsidR="00880535">
              <w:rPr>
                <w:rFonts w:cs="Arial"/>
                <w:sz w:val="22"/>
                <w:szCs w:val="22"/>
              </w:rPr>
              <w:t xml:space="preserve"> etc.</w:t>
            </w:r>
            <w:r w:rsidR="00053A27" w:rsidRPr="00FE015F">
              <w:rPr>
                <w:rFonts w:cs="Arial"/>
                <w:sz w:val="22"/>
                <w:szCs w:val="22"/>
              </w:rPr>
              <w:t xml:space="preserve">) in support of each point. </w:t>
            </w:r>
          </w:p>
        </w:tc>
      </w:tr>
      <w:tr w:rsidR="00053A27" w14:paraId="287EF643" w14:textId="77777777" w:rsidTr="00FE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72333DBF" w14:textId="77777777" w:rsidR="00053A27" w:rsidRPr="00FE015F" w:rsidRDefault="00053A27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 w:rsidRPr="00FE015F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8748" w:type="dxa"/>
          </w:tcPr>
          <w:p w14:paraId="32D4CB10" w14:textId="77777777" w:rsidR="00053A27" w:rsidRPr="00FE015F" w:rsidRDefault="00B8419B" w:rsidP="008249D3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006881">
              <w:rPr>
                <w:rFonts w:cs="Arial"/>
                <w:b/>
                <w:sz w:val="22"/>
                <w:szCs w:val="22"/>
              </w:rPr>
              <w:t>Enactments</w:t>
            </w:r>
            <w:r w:rsidRPr="00B8419B">
              <w:rPr>
                <w:rFonts w:cs="Arial"/>
                <w:sz w:val="22"/>
                <w:szCs w:val="22"/>
              </w:rPr>
              <w:t xml:space="preserve"> (i.e., acts or regulations) </w:t>
            </w:r>
            <w:r w:rsidR="001E0B6D">
              <w:rPr>
                <w:rFonts w:cs="Arial"/>
                <w:sz w:val="22"/>
                <w:szCs w:val="22"/>
              </w:rPr>
              <w:t xml:space="preserve">cited </w:t>
            </w:r>
            <w:r w:rsidR="001E0B6D" w:rsidRPr="00FE015F">
              <w:rPr>
                <w:rFonts w:cs="Arial"/>
                <w:sz w:val="22"/>
                <w:szCs w:val="22"/>
              </w:rPr>
              <w:t>or relied upon may</w:t>
            </w:r>
            <w:r w:rsidR="001E0B6D">
              <w:rPr>
                <w:rFonts w:cs="Arial"/>
                <w:sz w:val="22"/>
                <w:szCs w:val="22"/>
              </w:rPr>
              <w:t xml:space="preserve"> be briefly reproduced in Part 3 or reproduced entirely as an appendix </w:t>
            </w:r>
            <w:r w:rsidR="007E78C4">
              <w:rPr>
                <w:rFonts w:cs="Arial"/>
                <w:sz w:val="22"/>
                <w:szCs w:val="22"/>
              </w:rPr>
              <w:t>with this</w:t>
            </w:r>
            <w:r w:rsidR="007E13A4">
              <w:rPr>
                <w:rFonts w:cs="Arial"/>
                <w:sz w:val="22"/>
                <w:szCs w:val="22"/>
              </w:rPr>
              <w:t xml:space="preserve"> factum or</w:t>
            </w:r>
            <w:r w:rsidR="007E78C4">
              <w:rPr>
                <w:rFonts w:cs="Arial"/>
                <w:sz w:val="22"/>
                <w:szCs w:val="22"/>
              </w:rPr>
              <w:t xml:space="preserve"> as a separate appendix from this</w:t>
            </w:r>
            <w:r w:rsidR="007E13A4">
              <w:rPr>
                <w:rFonts w:cs="Arial"/>
                <w:sz w:val="22"/>
                <w:szCs w:val="22"/>
              </w:rPr>
              <w:t xml:space="preserve"> factum</w:t>
            </w:r>
            <w:r w:rsidR="00006881">
              <w:rPr>
                <w:rFonts w:cs="Arial"/>
                <w:sz w:val="22"/>
                <w:szCs w:val="22"/>
              </w:rPr>
              <w:t>.</w:t>
            </w:r>
          </w:p>
        </w:tc>
      </w:tr>
      <w:tr w:rsidR="00E85D78" w14:paraId="1DDC9628" w14:textId="77777777" w:rsidTr="00FE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29BA2CD3" w14:textId="77777777" w:rsidR="00E85D78" w:rsidRDefault="00E85D78" w:rsidP="003C1259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8748" w:type="dxa"/>
          </w:tcPr>
          <w:p w14:paraId="6656753D" w14:textId="77777777" w:rsidR="00E85D78" w:rsidRDefault="00E85D78" w:rsidP="003C125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Continue consecutive paragraph numbering from Part 2</w:t>
            </w:r>
            <w:r w:rsidR="008249D3">
              <w:rPr>
                <w:rFonts w:cs="Arial"/>
                <w:sz w:val="22"/>
                <w:szCs w:val="22"/>
              </w:rPr>
              <w:t>.</w:t>
            </w:r>
          </w:p>
        </w:tc>
      </w:tr>
      <w:tr w:rsidR="00E85D78" w14:paraId="56D08541" w14:textId="77777777" w:rsidTr="00FE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32792CB6" w14:textId="77777777" w:rsidR="00E85D78" w:rsidRDefault="00E85D78" w:rsidP="003C1259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8748" w:type="dxa"/>
          </w:tcPr>
          <w:p w14:paraId="6DB51416" w14:textId="77777777" w:rsidR="00E85D78" w:rsidRPr="00703ED3" w:rsidRDefault="00E85D78" w:rsidP="003C1259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 add to paragraph numbering: Enter text and press enter after each paragraph to maintain auto-numbering</w:t>
            </w:r>
            <w:r w:rsidR="008249D3">
              <w:rPr>
                <w:rFonts w:cs="Arial"/>
                <w:sz w:val="22"/>
                <w:szCs w:val="22"/>
              </w:rPr>
              <w:t>.</w:t>
            </w:r>
          </w:p>
        </w:tc>
      </w:tr>
      <w:tr w:rsidR="00E85D78" w14:paraId="36DDC8DD" w14:textId="77777777" w:rsidTr="00FE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1894F2CC" w14:textId="77777777" w:rsidR="00E85D78" w:rsidRDefault="00E85D78" w:rsidP="003C1259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8748" w:type="dxa"/>
          </w:tcPr>
          <w:p w14:paraId="253329F8" w14:textId="77777777" w:rsidR="00E85D78" w:rsidRDefault="00E85D78" w:rsidP="003C125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 delete numbering use backspace key.</w:t>
            </w:r>
          </w:p>
        </w:tc>
      </w:tr>
      <w:tr w:rsidR="00E85D78" w14:paraId="1CB270C3" w14:textId="77777777" w:rsidTr="00FE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756FA1D8" w14:textId="77777777" w:rsidR="00E85D78" w:rsidRPr="00FE015F" w:rsidRDefault="00E85D78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</w:t>
            </w:r>
          </w:p>
        </w:tc>
        <w:tc>
          <w:tcPr>
            <w:tcW w:w="8748" w:type="dxa"/>
          </w:tcPr>
          <w:p w14:paraId="56A0DA52" w14:textId="77777777" w:rsidR="00E85D78" w:rsidRDefault="00E85D78" w:rsidP="00FE015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 remove instructions table:</w:t>
            </w:r>
          </w:p>
          <w:p w14:paraId="73E4698E" w14:textId="77777777" w:rsidR="00E85D78" w:rsidRPr="00FE015F" w:rsidRDefault="00E85D78" w:rsidP="00FE015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FE015F">
              <w:rPr>
                <w:rFonts w:cs="Arial"/>
                <w:sz w:val="22"/>
                <w:szCs w:val="22"/>
              </w:rPr>
              <w:t>Right click</w:t>
            </w:r>
            <w:r w:rsidRPr="00FE015F">
              <w:rPr>
                <w:noProof/>
                <w:sz w:val="22"/>
                <w:szCs w:val="22"/>
                <w:lang w:eastAsia="en-CA"/>
              </w:rPr>
              <w:t xml:space="preserve"> mouse on </w:t>
            </w:r>
            <w:r w:rsidRPr="00FE015F">
              <w:rPr>
                <w:noProof/>
                <w:sz w:val="22"/>
                <w:szCs w:val="22"/>
                <w:lang w:eastAsia="en-CA"/>
              </w:rPr>
              <w:drawing>
                <wp:inline distT="0" distB="0" distL="0" distR="0" wp14:anchorId="16A8CBA3" wp14:editId="6498F7AA">
                  <wp:extent cx="238125" cy="19203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19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  <w:lang w:eastAsia="en-CA"/>
              </w:rPr>
              <w:t xml:space="preserve"> (top lefthand corner of this table)</w:t>
            </w:r>
          </w:p>
        </w:tc>
      </w:tr>
      <w:tr w:rsidR="00E85D78" w14:paraId="1BF1C64B" w14:textId="77777777" w:rsidTr="00FE0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049CAC34" w14:textId="77777777" w:rsidR="00E85D78" w:rsidRPr="00FE015F" w:rsidRDefault="00E85D78" w:rsidP="00FE015F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</w:t>
            </w:r>
          </w:p>
        </w:tc>
        <w:tc>
          <w:tcPr>
            <w:tcW w:w="8748" w:type="dxa"/>
          </w:tcPr>
          <w:p w14:paraId="098705AF" w14:textId="77777777" w:rsidR="00E85D78" w:rsidRPr="008249D3" w:rsidRDefault="00E85D78" w:rsidP="00FE015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FE015F">
              <w:rPr>
                <w:rFonts w:cs="Arial"/>
                <w:sz w:val="22"/>
                <w:szCs w:val="22"/>
              </w:rPr>
              <w:t xml:space="preserve">Select </w:t>
            </w:r>
            <w:r w:rsidRPr="00FE015F">
              <w:rPr>
                <w:rFonts w:cs="Arial"/>
                <w:b/>
                <w:sz w:val="22"/>
                <w:szCs w:val="22"/>
              </w:rPr>
              <w:t>Delete Table</w:t>
            </w:r>
            <w:r w:rsidR="008249D3"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2550FC2C" w14:textId="77777777" w:rsidR="00053A27" w:rsidRDefault="00053A27" w:rsidP="00053A27">
      <w:pPr>
        <w:pStyle w:val="ListParagraph"/>
        <w:ind w:left="360"/>
        <w:rPr>
          <w:rFonts w:cs="Arial"/>
          <w:szCs w:val="24"/>
        </w:rPr>
      </w:pPr>
    </w:p>
    <w:p w14:paraId="2EE6DE0E" w14:textId="77777777" w:rsidR="00650A4F" w:rsidRPr="00650A4F" w:rsidRDefault="0033788B" w:rsidP="00650A4F">
      <w:pPr>
        <w:pStyle w:val="ListParagraph"/>
        <w:numPr>
          <w:ilvl w:val="0"/>
          <w:numId w:val="10"/>
        </w:numPr>
        <w:spacing w:line="360" w:lineRule="auto"/>
        <w:rPr>
          <w:rFonts w:cs="Arial"/>
          <w:b/>
          <w:szCs w:val="24"/>
        </w:rPr>
      </w:pPr>
      <w:r w:rsidRPr="0033788B">
        <w:rPr>
          <w:rFonts w:cs="Arial"/>
          <w:b/>
          <w:szCs w:val="24"/>
        </w:rPr>
        <w:t xml:space="preserve">Example: </w:t>
      </w:r>
      <w:r w:rsidR="00650A4F">
        <w:rPr>
          <w:rFonts w:cs="Arial"/>
          <w:szCs w:val="24"/>
        </w:rPr>
        <w:t xml:space="preserve">In </w:t>
      </w:r>
      <w:r w:rsidR="00650A4F">
        <w:rPr>
          <w:rFonts w:cs="Arial"/>
          <w:i/>
          <w:szCs w:val="24"/>
        </w:rPr>
        <w:t xml:space="preserve">Housen v. Nikolaisen, </w:t>
      </w:r>
      <w:r w:rsidR="00650A4F">
        <w:rPr>
          <w:rFonts w:cs="Arial"/>
          <w:szCs w:val="24"/>
        </w:rPr>
        <w:t>the Supreme Court of Canada provided that the sta</w:t>
      </w:r>
      <w:r w:rsidR="00941E44">
        <w:rPr>
          <w:rFonts w:cs="Arial"/>
          <w:szCs w:val="24"/>
        </w:rPr>
        <w:t>nd</w:t>
      </w:r>
      <w:r w:rsidR="00650A4F">
        <w:rPr>
          <w:rFonts w:cs="Arial"/>
          <w:szCs w:val="24"/>
        </w:rPr>
        <w:t>ard of review from a finding of law is correctness.</w:t>
      </w:r>
    </w:p>
    <w:p w14:paraId="69E19028" w14:textId="77777777" w:rsidR="00650A4F" w:rsidRPr="00591837" w:rsidRDefault="00650A4F" w:rsidP="00650A4F">
      <w:pPr>
        <w:pStyle w:val="ListParagraph"/>
        <w:spacing w:line="360" w:lineRule="auto"/>
        <w:jc w:val="right"/>
        <w:rPr>
          <w:rFonts w:cs="Arial"/>
          <w:szCs w:val="24"/>
        </w:rPr>
      </w:pPr>
      <w:r w:rsidRPr="00591837">
        <w:rPr>
          <w:rFonts w:cs="Arial"/>
          <w:i/>
          <w:iCs/>
          <w:szCs w:val="24"/>
        </w:rPr>
        <w:t xml:space="preserve">Housen v. Nikolaisen, </w:t>
      </w:r>
      <w:r w:rsidRPr="00591837">
        <w:rPr>
          <w:rFonts w:cs="Arial"/>
          <w:szCs w:val="24"/>
        </w:rPr>
        <w:t>2002 SCC 33</w:t>
      </w:r>
      <w:r>
        <w:rPr>
          <w:rFonts w:cs="Arial"/>
          <w:szCs w:val="24"/>
        </w:rPr>
        <w:t xml:space="preserve"> at para. 8</w:t>
      </w:r>
      <w:r w:rsidRPr="00591837">
        <w:rPr>
          <w:rFonts w:cs="Arial"/>
          <w:szCs w:val="24"/>
        </w:rPr>
        <w:t xml:space="preserve"> </w:t>
      </w:r>
    </w:p>
    <w:p w14:paraId="0D643CE7" w14:textId="77777777" w:rsidR="00650A4F" w:rsidRPr="00F33A7A" w:rsidRDefault="00650A4F" w:rsidP="00650A4F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</w:p>
    <w:p w14:paraId="598132BF" w14:textId="77777777" w:rsidR="003732D1" w:rsidRPr="00F33A7A" w:rsidRDefault="003732D1" w:rsidP="00F33A7A">
      <w:pPr>
        <w:pStyle w:val="ListParagraph"/>
        <w:spacing w:line="360" w:lineRule="auto"/>
        <w:ind w:left="360"/>
        <w:rPr>
          <w:rFonts w:cs="Arial"/>
          <w:b/>
          <w:szCs w:val="24"/>
        </w:rPr>
      </w:pPr>
    </w:p>
    <w:p w14:paraId="4C84B881" w14:textId="77777777" w:rsidR="003732D1" w:rsidRPr="003732D1" w:rsidRDefault="00F036AD" w:rsidP="003732D1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1AA71504" w14:textId="77777777" w:rsidR="00A14CD9" w:rsidRPr="003732D1" w:rsidRDefault="003732D1" w:rsidP="003732D1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F036AD" w:rsidRPr="003732D1">
        <w:rPr>
          <w:rFonts w:cs="Arial"/>
          <w:szCs w:val="24"/>
        </w:rPr>
        <w:tab/>
      </w:r>
    </w:p>
    <w:p w14:paraId="16DE005D" w14:textId="77777777" w:rsidR="001F00A9" w:rsidRPr="008A0500" w:rsidRDefault="00EC44CC" w:rsidP="008A0500">
      <w:pPr>
        <w:pStyle w:val="ListParagraph"/>
        <w:numPr>
          <w:ilvl w:val="0"/>
          <w:numId w:val="10"/>
        </w:numPr>
        <w:spacing w:line="480" w:lineRule="auto"/>
        <w:rPr>
          <w:rFonts w:cs="Arial"/>
          <w:szCs w:val="24"/>
        </w:rPr>
      </w:pPr>
      <w:r w:rsidRPr="008A0500">
        <w:rPr>
          <w:rFonts w:cs="Arial"/>
          <w:szCs w:val="24"/>
        </w:rPr>
        <w:tab/>
      </w:r>
      <w:r w:rsidR="001F00A9" w:rsidRPr="008A0500">
        <w:rPr>
          <w:rFonts w:cs="Arial"/>
          <w:szCs w:val="24"/>
        </w:rPr>
        <w:br w:type="page"/>
      </w:r>
    </w:p>
    <w:p w14:paraId="5DC0B551" w14:textId="77777777" w:rsidR="000B5CEF" w:rsidRPr="005A1BC9" w:rsidRDefault="000B5CEF" w:rsidP="000B5CEF">
      <w:pPr>
        <w:pStyle w:val="Heading1"/>
        <w:rPr>
          <w:rFonts w:cs="Arial"/>
          <w:szCs w:val="24"/>
        </w:rPr>
      </w:pPr>
      <w:bookmarkStart w:id="53" w:name="_Toc26779246"/>
      <w:r>
        <w:rPr>
          <w:rFonts w:cs="Arial"/>
          <w:szCs w:val="24"/>
        </w:rPr>
        <w:lastRenderedPageBreak/>
        <w:t>PART 4</w:t>
      </w:r>
      <w:r w:rsidRPr="005A1BC9">
        <w:rPr>
          <w:rFonts w:cs="Arial"/>
          <w:szCs w:val="24"/>
        </w:rPr>
        <w:t xml:space="preserve"> - NATURE OF ORDER SOUGHT</w:t>
      </w:r>
      <w:bookmarkEnd w:id="53"/>
    </w:p>
    <w:p w14:paraId="44F8D3D8" w14:textId="77777777" w:rsidR="000B5CEF" w:rsidRDefault="000B5CEF" w:rsidP="000B5CEF">
      <w:pPr>
        <w:rPr>
          <w:rFonts w:cs="Arial"/>
          <w:szCs w:val="24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24"/>
        <w:gridCol w:w="8516"/>
      </w:tblGrid>
      <w:tr w:rsidR="000B5CEF" w14:paraId="798D44C6" w14:textId="77777777" w:rsidTr="004F5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18E3E322" w14:textId="77777777" w:rsidR="000B5CEF" w:rsidRPr="00A00DA6" w:rsidRDefault="00A05D55" w:rsidP="0010792E">
            <w:pPr>
              <w:spacing w:before="20" w:after="2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ORDER </w:t>
            </w:r>
            <w:r w:rsidR="00EE51CA">
              <w:rPr>
                <w:rFonts w:cs="Arial"/>
                <w:sz w:val="22"/>
                <w:szCs w:val="22"/>
              </w:rPr>
              <w:t>INSTRUCTIONS</w:t>
            </w:r>
            <w:r w:rsidR="00EE51CA" w:rsidRPr="00E020F7">
              <w:rPr>
                <w:rFonts w:cs="Arial"/>
                <w:sz w:val="22"/>
                <w:szCs w:val="22"/>
              </w:rPr>
              <w:t xml:space="preserve"> (please remove table when completed):</w:t>
            </w:r>
          </w:p>
        </w:tc>
      </w:tr>
      <w:tr w:rsidR="000B5CEF" w14:paraId="6CA14F03" w14:textId="77777777" w:rsidTr="004F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3B944D53" w14:textId="77777777" w:rsidR="000B5CEF" w:rsidRPr="00A00DA6" w:rsidRDefault="000B5CEF" w:rsidP="0010792E">
            <w:pPr>
              <w:spacing w:before="20" w:after="20"/>
              <w:jc w:val="center"/>
              <w:rPr>
                <w:rFonts w:cs="Arial"/>
                <w:b w:val="0"/>
                <w:sz w:val="22"/>
                <w:szCs w:val="22"/>
              </w:rPr>
            </w:pPr>
            <w:r w:rsidRPr="00A00DA6">
              <w:rPr>
                <w:rFonts w:cs="Arial"/>
                <w:sz w:val="22"/>
                <w:szCs w:val="22"/>
              </w:rPr>
              <w:t>Step</w:t>
            </w:r>
          </w:p>
        </w:tc>
        <w:tc>
          <w:tcPr>
            <w:tcW w:w="8748" w:type="dxa"/>
          </w:tcPr>
          <w:p w14:paraId="43674A7C" w14:textId="77777777" w:rsidR="000B5CEF" w:rsidRPr="00A00DA6" w:rsidRDefault="000B5CEF" w:rsidP="0010792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 w:rsidRPr="00A00DA6">
              <w:rPr>
                <w:rFonts w:cs="Arial"/>
                <w:b/>
                <w:sz w:val="22"/>
                <w:szCs w:val="22"/>
              </w:rPr>
              <w:t>Action</w:t>
            </w:r>
          </w:p>
        </w:tc>
      </w:tr>
      <w:tr w:rsidR="000B5CEF" w14:paraId="792D32D5" w14:textId="77777777" w:rsidTr="004F5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03610960" w14:textId="77777777" w:rsidR="000B5CEF" w:rsidRPr="00A00DA6" w:rsidRDefault="00CB6C73" w:rsidP="0010792E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8748" w:type="dxa"/>
          </w:tcPr>
          <w:p w14:paraId="3CB14EEA" w14:textId="77777777" w:rsidR="000B5CEF" w:rsidRPr="00A00DA6" w:rsidRDefault="00CB6C73" w:rsidP="0010792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  <w:lang w:val="en-US"/>
              </w:rPr>
              <w:t xml:space="preserve">Enter </w:t>
            </w:r>
            <w:r w:rsidR="000B5CEF" w:rsidRPr="00A00DA6">
              <w:rPr>
                <w:rFonts w:cs="Arial"/>
                <w:bCs/>
                <w:sz w:val="22"/>
                <w:szCs w:val="22"/>
                <w:lang w:val="en-US"/>
              </w:rPr>
              <w:t>a concise statement of the nature of the order that is sought by the party preparing the factum</w:t>
            </w:r>
            <w:r w:rsidR="008249D3">
              <w:rPr>
                <w:rFonts w:cs="Arial"/>
                <w:bCs/>
                <w:sz w:val="22"/>
                <w:szCs w:val="22"/>
                <w:lang w:val="en-US"/>
              </w:rPr>
              <w:t>.</w:t>
            </w:r>
          </w:p>
        </w:tc>
      </w:tr>
      <w:tr w:rsidR="000B5CEF" w14:paraId="44D851CB" w14:textId="77777777" w:rsidTr="004F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56040EB0" w14:textId="77777777" w:rsidR="000B5CEF" w:rsidRPr="00A00DA6" w:rsidRDefault="00CB6C73" w:rsidP="0010792E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8748" w:type="dxa"/>
          </w:tcPr>
          <w:p w14:paraId="74B452C5" w14:textId="77777777" w:rsidR="000B5CEF" w:rsidRPr="00A00DA6" w:rsidRDefault="000B5CEF" w:rsidP="0010792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A00DA6">
              <w:rPr>
                <w:rFonts w:cs="Arial"/>
                <w:sz w:val="22"/>
                <w:szCs w:val="22"/>
              </w:rPr>
              <w:t>It must include a special disposition that is desired with respect to costs</w:t>
            </w:r>
            <w:r w:rsidR="008249D3">
              <w:rPr>
                <w:rFonts w:cs="Arial"/>
                <w:sz w:val="22"/>
                <w:szCs w:val="22"/>
              </w:rPr>
              <w:t>.</w:t>
            </w:r>
          </w:p>
        </w:tc>
      </w:tr>
      <w:tr w:rsidR="00A05D55" w14:paraId="5DB0FBB4" w14:textId="77777777" w:rsidTr="004F5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39C6A6E6" w14:textId="77777777" w:rsidR="00A05D55" w:rsidRDefault="00A05D55" w:rsidP="0010792E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8748" w:type="dxa"/>
          </w:tcPr>
          <w:p w14:paraId="14FD8A58" w14:textId="77777777" w:rsidR="00A05D55" w:rsidRDefault="00A05D55" w:rsidP="0010792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Double click on </w:t>
            </w:r>
            <w:r>
              <w:rPr>
                <w:rFonts w:cs="Arial"/>
                <w:b/>
                <w:sz w:val="22"/>
                <w:szCs w:val="22"/>
              </w:rPr>
              <w:t>REQUIRED</w:t>
            </w:r>
            <w:r w:rsidRPr="00001B2B">
              <w:rPr>
                <w:rFonts w:cs="Arial"/>
                <w:b/>
                <w:sz w:val="22"/>
                <w:szCs w:val="22"/>
              </w:rPr>
              <w:t xml:space="preserve"> grey</w:t>
            </w:r>
            <w:r>
              <w:rPr>
                <w:rFonts w:cs="Arial"/>
                <w:sz w:val="22"/>
                <w:szCs w:val="22"/>
              </w:rPr>
              <w:t xml:space="preserve"> text fields to enter and delete information.</w:t>
            </w:r>
          </w:p>
        </w:tc>
      </w:tr>
      <w:tr w:rsidR="000B5CEF" w14:paraId="1F18AC78" w14:textId="77777777" w:rsidTr="004F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69B508E5" w14:textId="77777777" w:rsidR="000B5CEF" w:rsidRPr="00A00DA6" w:rsidRDefault="00A05D55" w:rsidP="0010792E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8748" w:type="dxa"/>
          </w:tcPr>
          <w:p w14:paraId="61233798" w14:textId="77777777" w:rsidR="000B5CEF" w:rsidRPr="00A00DA6" w:rsidRDefault="00752DB0" w:rsidP="0010792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Enter</w:t>
            </w:r>
            <w:r w:rsidR="000B5CEF" w:rsidRPr="00A00DA6">
              <w:rPr>
                <w:rFonts w:cs="Arial"/>
                <w:sz w:val="22"/>
                <w:szCs w:val="22"/>
              </w:rPr>
              <w:t xml:space="preserve"> in</w:t>
            </w:r>
            <w:r w:rsidR="00A05D55">
              <w:rPr>
                <w:rFonts w:cs="Arial"/>
                <w:sz w:val="22"/>
                <w:szCs w:val="22"/>
              </w:rPr>
              <w:t xml:space="preserve"> location,</w:t>
            </w:r>
            <w:r w:rsidR="000B5CEF" w:rsidRPr="00A00DA6">
              <w:rPr>
                <w:rFonts w:cs="Arial"/>
                <w:sz w:val="22"/>
                <w:szCs w:val="22"/>
              </w:rPr>
              <w:t xml:space="preserve"> month</w:t>
            </w:r>
            <w:r w:rsidR="007E47FD">
              <w:rPr>
                <w:rFonts w:cs="Arial"/>
                <w:sz w:val="22"/>
                <w:szCs w:val="22"/>
              </w:rPr>
              <w:t>,</w:t>
            </w:r>
            <w:r w:rsidR="000B5CEF" w:rsidRPr="00A00DA6">
              <w:rPr>
                <w:rFonts w:cs="Arial"/>
                <w:sz w:val="22"/>
                <w:szCs w:val="22"/>
              </w:rPr>
              <w:t xml:space="preserve"> day and year of factum</w:t>
            </w:r>
            <w:r w:rsidR="00FC19EF">
              <w:rPr>
                <w:rFonts w:cs="Arial"/>
                <w:sz w:val="22"/>
                <w:szCs w:val="22"/>
              </w:rPr>
              <w:t>.</w:t>
            </w:r>
          </w:p>
        </w:tc>
      </w:tr>
      <w:tr w:rsidR="000B5CEF" w14:paraId="52399C4C" w14:textId="77777777" w:rsidTr="004F5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109D40CD" w14:textId="77777777" w:rsidR="000B5CEF" w:rsidRPr="00A00DA6" w:rsidRDefault="00A05D55" w:rsidP="0010792E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8748" w:type="dxa"/>
          </w:tcPr>
          <w:p w14:paraId="7BCBBDB4" w14:textId="77777777" w:rsidR="000B5CEF" w:rsidRPr="00A00DA6" w:rsidRDefault="00752DB0" w:rsidP="0010792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Enter</w:t>
            </w:r>
            <w:r w:rsidR="000B5CEF" w:rsidRPr="00A00DA6">
              <w:rPr>
                <w:rFonts w:cs="Arial"/>
                <w:sz w:val="22"/>
                <w:szCs w:val="22"/>
              </w:rPr>
              <w:t xml:space="preserve"> in name of person submitting factum (lawyer or party)</w:t>
            </w:r>
            <w:r w:rsidR="00FC19EF">
              <w:rPr>
                <w:rFonts w:cs="Arial"/>
                <w:sz w:val="22"/>
                <w:szCs w:val="22"/>
              </w:rPr>
              <w:t>.</w:t>
            </w:r>
          </w:p>
        </w:tc>
      </w:tr>
      <w:tr w:rsidR="000B5CEF" w14:paraId="74D8416D" w14:textId="77777777" w:rsidTr="004F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072DFDD5" w14:textId="77777777" w:rsidR="000B5CEF" w:rsidRPr="00A00DA6" w:rsidRDefault="00A05D55" w:rsidP="0010792E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</w:t>
            </w:r>
          </w:p>
        </w:tc>
        <w:tc>
          <w:tcPr>
            <w:tcW w:w="8748" w:type="dxa"/>
          </w:tcPr>
          <w:p w14:paraId="0A6F8F47" w14:textId="77777777" w:rsidR="000B5CEF" w:rsidRPr="00A00DA6" w:rsidRDefault="007E47FD" w:rsidP="0010792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When factum complete,</w:t>
            </w:r>
            <w:r w:rsidR="000B5CEF" w:rsidRPr="00A00DA6">
              <w:rPr>
                <w:rFonts w:cs="Arial"/>
                <w:sz w:val="22"/>
                <w:szCs w:val="22"/>
              </w:rPr>
              <w:t xml:space="preserve"> print and sign </w:t>
            </w:r>
            <w:r>
              <w:rPr>
                <w:rFonts w:cs="Arial"/>
                <w:sz w:val="22"/>
                <w:szCs w:val="22"/>
              </w:rPr>
              <w:t>Part 4 Natur</w:t>
            </w:r>
            <w:r w:rsidR="00D94D10">
              <w:rPr>
                <w:rFonts w:cs="Arial"/>
                <w:sz w:val="22"/>
                <w:szCs w:val="22"/>
              </w:rPr>
              <w:t>e</w:t>
            </w:r>
            <w:r>
              <w:rPr>
                <w:rFonts w:cs="Arial"/>
                <w:sz w:val="22"/>
                <w:szCs w:val="22"/>
              </w:rPr>
              <w:t xml:space="preserve"> of Order Sought</w:t>
            </w:r>
            <w:r w:rsidR="00FC19EF">
              <w:rPr>
                <w:rFonts w:cs="Arial"/>
                <w:sz w:val="22"/>
                <w:szCs w:val="22"/>
              </w:rPr>
              <w:t>.</w:t>
            </w:r>
          </w:p>
        </w:tc>
      </w:tr>
      <w:tr w:rsidR="000B5CEF" w14:paraId="061E9F06" w14:textId="77777777" w:rsidTr="004F5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2752DA00" w14:textId="77777777" w:rsidR="000B5CEF" w:rsidRPr="00A00DA6" w:rsidRDefault="00A05D55" w:rsidP="0010792E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</w:t>
            </w:r>
          </w:p>
        </w:tc>
        <w:tc>
          <w:tcPr>
            <w:tcW w:w="8748" w:type="dxa"/>
          </w:tcPr>
          <w:p w14:paraId="3081FEF4" w14:textId="77777777" w:rsidR="000B5CEF" w:rsidRPr="00A00DA6" w:rsidRDefault="00C24106" w:rsidP="0010792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 remove instructions table:</w:t>
            </w:r>
            <w:r>
              <w:rPr>
                <w:rFonts w:cs="Arial"/>
                <w:sz w:val="22"/>
                <w:szCs w:val="22"/>
              </w:rPr>
              <w:br/>
            </w:r>
            <w:r w:rsidRPr="00A00DA6">
              <w:rPr>
                <w:rFonts w:cs="Arial"/>
                <w:sz w:val="22"/>
                <w:szCs w:val="22"/>
              </w:rPr>
              <w:t>Right click</w:t>
            </w:r>
            <w:r w:rsidRPr="00A00DA6">
              <w:rPr>
                <w:noProof/>
                <w:sz w:val="22"/>
                <w:szCs w:val="22"/>
                <w:lang w:eastAsia="en-CA"/>
              </w:rPr>
              <w:t xml:space="preserve"> mouse on </w:t>
            </w:r>
            <w:r>
              <w:rPr>
                <w:noProof/>
                <w:lang w:eastAsia="en-CA"/>
              </w:rPr>
              <w:drawing>
                <wp:inline distT="0" distB="0" distL="0" distR="0" wp14:anchorId="5B623196" wp14:editId="611538DB">
                  <wp:extent cx="238125" cy="19203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19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E1D37">
              <w:rPr>
                <w:noProof/>
                <w:sz w:val="22"/>
                <w:szCs w:val="22"/>
                <w:lang w:eastAsia="en-CA"/>
              </w:rPr>
              <w:t xml:space="preserve"> (top lefthand corner of this table)</w:t>
            </w:r>
          </w:p>
        </w:tc>
      </w:tr>
      <w:tr w:rsidR="000B5CEF" w14:paraId="2792C6C2" w14:textId="77777777" w:rsidTr="004F5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5FC76E7D" w14:textId="77777777" w:rsidR="000B5CEF" w:rsidRPr="00A00DA6" w:rsidRDefault="00A05D55" w:rsidP="0010792E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</w:t>
            </w:r>
          </w:p>
        </w:tc>
        <w:tc>
          <w:tcPr>
            <w:tcW w:w="8748" w:type="dxa"/>
          </w:tcPr>
          <w:p w14:paraId="00E68BED" w14:textId="77777777" w:rsidR="000B5CEF" w:rsidRPr="00FC19EF" w:rsidRDefault="000B5CEF" w:rsidP="0010792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A00DA6">
              <w:rPr>
                <w:rFonts w:cs="Arial"/>
                <w:sz w:val="22"/>
                <w:szCs w:val="22"/>
              </w:rPr>
              <w:t xml:space="preserve">Select </w:t>
            </w:r>
            <w:r w:rsidRPr="00A00DA6">
              <w:rPr>
                <w:rFonts w:cs="Arial"/>
                <w:b/>
                <w:sz w:val="22"/>
                <w:szCs w:val="22"/>
              </w:rPr>
              <w:t>Delete Table</w:t>
            </w:r>
            <w:r w:rsidR="00FC19EF"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44DFDB24" w14:textId="77777777" w:rsidR="000B5CEF" w:rsidRDefault="000B5CEF" w:rsidP="000B5CEF">
      <w:pPr>
        <w:pStyle w:val="ListParagraph"/>
        <w:spacing w:line="480" w:lineRule="auto"/>
        <w:ind w:left="360"/>
        <w:rPr>
          <w:rFonts w:cs="Arial"/>
          <w:szCs w:val="24"/>
        </w:rPr>
      </w:pPr>
    </w:p>
    <w:p w14:paraId="5AE6D12D" w14:textId="77777777" w:rsidR="00D94D10" w:rsidRPr="000B1BF7" w:rsidRDefault="00205207" w:rsidP="000B1BF7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 w:rsidRPr="00205207">
        <w:rPr>
          <w:rFonts w:cs="Arial"/>
          <w:szCs w:val="24"/>
        </w:rPr>
        <w:t>The</w:t>
      </w:r>
      <w:r w:rsidR="003E778B">
        <w:rPr>
          <w:rFonts w:cs="Arial"/>
          <w:szCs w:val="24"/>
        </w:rPr>
        <w:t xml:space="preserve"> </w:t>
      </w:r>
      <w:r w:rsidRPr="00205207">
        <w:rPr>
          <w:rFonts w:cs="Arial"/>
          <w:szCs w:val="24"/>
        </w:rPr>
        <w:t xml:space="preserve"> </w:t>
      </w:r>
      <w:r w:rsidR="002E5078">
        <w:rPr>
          <w:rFonts w:cs="Arial"/>
          <w:szCs w:val="24"/>
        </w:rPr>
        <w:t>respondent</w:t>
      </w:r>
      <w:r w:rsidR="003E778B">
        <w:rPr>
          <w:rFonts w:cs="Arial"/>
          <w:color w:val="000000" w:themeColor="text1"/>
          <w:szCs w:val="24"/>
        </w:rPr>
        <w:t xml:space="preserve"> </w:t>
      </w:r>
      <w:r w:rsidRPr="00205207">
        <w:rPr>
          <w:rFonts w:cs="Arial"/>
          <w:szCs w:val="24"/>
        </w:rPr>
        <w:t xml:space="preserve">seeks an Order: </w:t>
      </w:r>
    </w:p>
    <w:p w14:paraId="63F38C74" w14:textId="77777777" w:rsidR="00C02C94" w:rsidRPr="00DB7F7D" w:rsidRDefault="00B3241F" w:rsidP="00B3241F">
      <w:pPr>
        <w:pStyle w:val="ListParagraph"/>
        <w:spacing w:line="360" w:lineRule="auto"/>
        <w:ind w:left="0"/>
        <w:rPr>
          <w:rFonts w:cs="Arial"/>
          <w:b/>
          <w:szCs w:val="24"/>
        </w:rPr>
      </w:pPr>
      <w:r w:rsidRPr="00DB7F7D">
        <w:rPr>
          <w:rFonts w:cs="Arial"/>
          <w:b/>
          <w:szCs w:val="24"/>
        </w:rPr>
        <w:t>[Enter text here</w:t>
      </w:r>
      <w:r w:rsidR="005A5E47">
        <w:rPr>
          <w:rFonts w:cs="Arial"/>
          <w:b/>
          <w:szCs w:val="24"/>
        </w:rPr>
        <w:t xml:space="preserve"> Example: that the appeal be dismissed.] </w:t>
      </w:r>
    </w:p>
    <w:p w14:paraId="11602791" w14:textId="77777777" w:rsidR="003732D1" w:rsidRDefault="003732D1" w:rsidP="003732D1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  <w:t>All of which is respectfully submitted.</w:t>
      </w:r>
    </w:p>
    <w:p w14:paraId="30DAAEF5" w14:textId="77777777" w:rsidR="004A1B84" w:rsidRPr="003732D1" w:rsidRDefault="004A1B84" w:rsidP="003732D1">
      <w:pPr>
        <w:pStyle w:val="ListParagraph"/>
        <w:spacing w:line="360" w:lineRule="auto"/>
        <w:ind w:left="0"/>
        <w:rPr>
          <w:rFonts w:cs="Arial"/>
          <w:szCs w:val="24"/>
        </w:rPr>
      </w:pPr>
      <w:r w:rsidRPr="003732D1">
        <w:rPr>
          <w:rFonts w:cs="Arial"/>
          <w:szCs w:val="24"/>
        </w:rPr>
        <w:t>Dated at the City of</w:t>
      </w:r>
      <w:r w:rsidR="00B3241F">
        <w:rPr>
          <w:rFonts w:cs="Arial"/>
          <w:szCs w:val="24"/>
        </w:rPr>
        <w:t xml:space="preserve"> </w:t>
      </w:r>
      <w:r w:rsidR="00BE1ADD">
        <w:rPr>
          <w:rFonts w:cs="Arial"/>
          <w:szCs w:val="24"/>
        </w:rPr>
        <w:t xml:space="preserve"> </w:t>
      </w:r>
      <w:r w:rsidR="00B3241F">
        <w:rPr>
          <w:rFonts w:cs="Arial"/>
          <w:szCs w:val="24"/>
        </w:rPr>
        <w:fldChar w:fldCharType="begin">
          <w:ffData>
            <w:name w:val="Text53"/>
            <w:enabled/>
            <w:calcOnExit w:val="0"/>
            <w:textInput>
              <w:default w:val="Enter location"/>
            </w:textInput>
          </w:ffData>
        </w:fldChar>
      </w:r>
      <w:bookmarkStart w:id="54" w:name="Text53"/>
      <w:r w:rsidR="00B3241F">
        <w:rPr>
          <w:rFonts w:cs="Arial"/>
          <w:szCs w:val="24"/>
        </w:rPr>
        <w:instrText xml:space="preserve"> FORMTEXT </w:instrText>
      </w:r>
      <w:r w:rsidR="00B3241F">
        <w:rPr>
          <w:rFonts w:cs="Arial"/>
          <w:szCs w:val="24"/>
        </w:rPr>
      </w:r>
      <w:r w:rsidR="00B3241F">
        <w:rPr>
          <w:rFonts w:cs="Arial"/>
          <w:szCs w:val="24"/>
        </w:rPr>
        <w:fldChar w:fldCharType="separate"/>
      </w:r>
      <w:r w:rsidR="00B3241F">
        <w:rPr>
          <w:rFonts w:cs="Arial"/>
          <w:noProof/>
          <w:szCs w:val="24"/>
        </w:rPr>
        <w:t>Enter location</w:t>
      </w:r>
      <w:r w:rsidR="00B3241F">
        <w:rPr>
          <w:rFonts w:cs="Arial"/>
          <w:szCs w:val="24"/>
        </w:rPr>
        <w:fldChar w:fldCharType="end"/>
      </w:r>
      <w:bookmarkEnd w:id="54"/>
      <w:r w:rsidRPr="003732D1">
        <w:rPr>
          <w:rFonts w:cs="Arial"/>
          <w:szCs w:val="24"/>
        </w:rPr>
        <w:t>, Province of British Columbia, this</w:t>
      </w:r>
      <w:r w:rsidR="00BE1ADD">
        <w:rPr>
          <w:rFonts w:cs="Arial"/>
          <w:szCs w:val="24"/>
        </w:rPr>
        <w:t xml:space="preserve"> </w:t>
      </w:r>
      <w:r w:rsidRPr="003732D1">
        <w:rPr>
          <w:rFonts w:cs="Arial"/>
          <w:szCs w:val="24"/>
        </w:rPr>
        <w:t xml:space="preserve"> </w:t>
      </w:r>
      <w:r w:rsidR="00B3241F">
        <w:rPr>
          <w:rFonts w:cs="Arial"/>
          <w:szCs w:val="24"/>
        </w:rPr>
        <w:fldChar w:fldCharType="begin">
          <w:ffData>
            <w:name w:val="Text47"/>
            <w:enabled/>
            <w:calcOnExit w:val="0"/>
            <w:textInput>
              <w:default w:val="Enter month"/>
            </w:textInput>
          </w:ffData>
        </w:fldChar>
      </w:r>
      <w:bookmarkStart w:id="55" w:name="Text47"/>
      <w:r w:rsidR="00B3241F">
        <w:rPr>
          <w:rFonts w:cs="Arial"/>
          <w:szCs w:val="24"/>
        </w:rPr>
        <w:instrText xml:space="preserve"> FORMTEXT </w:instrText>
      </w:r>
      <w:r w:rsidR="00B3241F">
        <w:rPr>
          <w:rFonts w:cs="Arial"/>
          <w:szCs w:val="24"/>
        </w:rPr>
      </w:r>
      <w:r w:rsidR="00B3241F">
        <w:rPr>
          <w:rFonts w:cs="Arial"/>
          <w:szCs w:val="24"/>
        </w:rPr>
        <w:fldChar w:fldCharType="separate"/>
      </w:r>
      <w:r w:rsidR="00B3241F">
        <w:rPr>
          <w:rFonts w:cs="Arial"/>
          <w:noProof/>
          <w:szCs w:val="24"/>
        </w:rPr>
        <w:t>Enter month</w:t>
      </w:r>
      <w:r w:rsidR="00B3241F">
        <w:rPr>
          <w:rFonts w:cs="Arial"/>
          <w:szCs w:val="24"/>
        </w:rPr>
        <w:fldChar w:fldCharType="end"/>
      </w:r>
      <w:bookmarkEnd w:id="55"/>
      <w:r w:rsidR="007F15F7" w:rsidRPr="003732D1">
        <w:rPr>
          <w:rFonts w:cs="Arial"/>
          <w:szCs w:val="24"/>
        </w:rPr>
        <w:t xml:space="preserve">  </w:t>
      </w:r>
      <w:r w:rsidR="00B3241F">
        <w:rPr>
          <w:rFonts w:cs="Arial"/>
          <w:szCs w:val="24"/>
        </w:rPr>
        <w:fldChar w:fldCharType="begin">
          <w:ffData>
            <w:name w:val="Text48"/>
            <w:enabled/>
            <w:calcOnExit w:val="0"/>
            <w:textInput>
              <w:default w:val="Enter day"/>
            </w:textInput>
          </w:ffData>
        </w:fldChar>
      </w:r>
      <w:bookmarkStart w:id="56" w:name="Text48"/>
      <w:r w:rsidR="00B3241F">
        <w:rPr>
          <w:rFonts w:cs="Arial"/>
          <w:szCs w:val="24"/>
        </w:rPr>
        <w:instrText xml:space="preserve"> FORMTEXT </w:instrText>
      </w:r>
      <w:r w:rsidR="00B3241F">
        <w:rPr>
          <w:rFonts w:cs="Arial"/>
          <w:szCs w:val="24"/>
        </w:rPr>
      </w:r>
      <w:r w:rsidR="00B3241F">
        <w:rPr>
          <w:rFonts w:cs="Arial"/>
          <w:szCs w:val="24"/>
        </w:rPr>
        <w:fldChar w:fldCharType="separate"/>
      </w:r>
      <w:r w:rsidR="00B3241F">
        <w:rPr>
          <w:rFonts w:cs="Arial"/>
          <w:noProof/>
          <w:szCs w:val="24"/>
        </w:rPr>
        <w:t>Enter day</w:t>
      </w:r>
      <w:r w:rsidR="00B3241F">
        <w:rPr>
          <w:rFonts w:cs="Arial"/>
          <w:szCs w:val="24"/>
        </w:rPr>
        <w:fldChar w:fldCharType="end"/>
      </w:r>
      <w:bookmarkEnd w:id="56"/>
      <w:r w:rsidR="007F15F7" w:rsidRPr="003732D1">
        <w:rPr>
          <w:rFonts w:cs="Arial"/>
          <w:szCs w:val="24"/>
        </w:rPr>
        <w:t xml:space="preserve"> of </w:t>
      </w:r>
      <w:r w:rsidRPr="003732D1">
        <w:rPr>
          <w:rFonts w:cs="Arial"/>
          <w:szCs w:val="24"/>
        </w:rPr>
        <w:t xml:space="preserve"> </w:t>
      </w:r>
      <w:r w:rsidR="00B3241F">
        <w:rPr>
          <w:rFonts w:cs="Arial"/>
          <w:szCs w:val="24"/>
        </w:rPr>
        <w:fldChar w:fldCharType="begin">
          <w:ffData>
            <w:name w:val="Text49"/>
            <w:enabled/>
            <w:calcOnExit w:val="0"/>
            <w:textInput>
              <w:default w:val="Enter year"/>
            </w:textInput>
          </w:ffData>
        </w:fldChar>
      </w:r>
      <w:bookmarkStart w:id="57" w:name="Text49"/>
      <w:r w:rsidR="00B3241F">
        <w:rPr>
          <w:rFonts w:cs="Arial"/>
          <w:szCs w:val="24"/>
        </w:rPr>
        <w:instrText xml:space="preserve"> FORMTEXT </w:instrText>
      </w:r>
      <w:r w:rsidR="00B3241F">
        <w:rPr>
          <w:rFonts w:cs="Arial"/>
          <w:szCs w:val="24"/>
        </w:rPr>
      </w:r>
      <w:r w:rsidR="00B3241F">
        <w:rPr>
          <w:rFonts w:cs="Arial"/>
          <w:szCs w:val="24"/>
        </w:rPr>
        <w:fldChar w:fldCharType="separate"/>
      </w:r>
      <w:r w:rsidR="00B3241F">
        <w:rPr>
          <w:rFonts w:cs="Arial"/>
          <w:noProof/>
          <w:szCs w:val="24"/>
        </w:rPr>
        <w:t>Enter year</w:t>
      </w:r>
      <w:r w:rsidR="00B3241F">
        <w:rPr>
          <w:rFonts w:cs="Arial"/>
          <w:szCs w:val="24"/>
        </w:rPr>
        <w:fldChar w:fldCharType="end"/>
      </w:r>
      <w:bookmarkEnd w:id="57"/>
      <w:r w:rsidRPr="003732D1">
        <w:rPr>
          <w:rFonts w:cs="Arial"/>
          <w:szCs w:val="24"/>
        </w:rPr>
        <w:t>.</w:t>
      </w:r>
    </w:p>
    <w:p w14:paraId="5076B935" w14:textId="77777777" w:rsidR="00B653A4" w:rsidRDefault="004A1B84" w:rsidP="00B653A4">
      <w:pPr>
        <w:rPr>
          <w:rFonts w:cs="Arial"/>
          <w:szCs w:val="24"/>
        </w:rPr>
      </w:pPr>
      <w:r w:rsidRPr="005A1BC9">
        <w:rPr>
          <w:rFonts w:cs="Arial"/>
          <w:szCs w:val="24"/>
        </w:rPr>
        <w:tab/>
      </w:r>
      <w:r w:rsidR="005B1EB1">
        <w:rPr>
          <w:rFonts w:cs="Arial"/>
          <w:szCs w:val="24"/>
        </w:rPr>
        <w:tab/>
      </w:r>
      <w:r w:rsidR="005B1EB1">
        <w:rPr>
          <w:rFonts w:cs="Arial"/>
          <w:szCs w:val="24"/>
        </w:rPr>
        <w:tab/>
      </w:r>
      <w:r w:rsidR="005B1EB1">
        <w:rPr>
          <w:rFonts w:cs="Arial"/>
          <w:szCs w:val="24"/>
        </w:rPr>
        <w:tab/>
      </w:r>
      <w:r w:rsidR="005B1EB1">
        <w:rPr>
          <w:rFonts w:cs="Arial"/>
          <w:szCs w:val="24"/>
        </w:rPr>
        <w:tab/>
      </w:r>
      <w:r w:rsidR="005B1EB1">
        <w:rPr>
          <w:rFonts w:cs="Arial"/>
          <w:szCs w:val="24"/>
        </w:rPr>
        <w:tab/>
      </w:r>
      <w:r w:rsidR="005B1EB1">
        <w:rPr>
          <w:rFonts w:cs="Arial"/>
          <w:szCs w:val="24"/>
        </w:rPr>
        <w:tab/>
      </w:r>
      <w:r w:rsidRPr="005A1BC9">
        <w:rPr>
          <w:rFonts w:cs="Arial"/>
          <w:szCs w:val="24"/>
        </w:rPr>
        <w:tab/>
      </w:r>
      <w:r w:rsidRPr="005A1BC9">
        <w:rPr>
          <w:rFonts w:cs="Arial"/>
          <w:szCs w:val="24"/>
        </w:rPr>
        <w:tab/>
      </w:r>
      <w:r w:rsidRPr="005A1BC9">
        <w:rPr>
          <w:rFonts w:cs="Arial"/>
          <w:szCs w:val="24"/>
        </w:rPr>
        <w:tab/>
      </w:r>
      <w:r w:rsidRPr="005A1BC9">
        <w:rPr>
          <w:rFonts w:cs="Arial"/>
          <w:szCs w:val="24"/>
        </w:rPr>
        <w:tab/>
      </w:r>
      <w:r w:rsidRPr="005A1BC9">
        <w:rPr>
          <w:rFonts w:cs="Arial"/>
          <w:szCs w:val="24"/>
        </w:rPr>
        <w:tab/>
      </w:r>
      <w:r w:rsidRPr="005A1BC9">
        <w:rPr>
          <w:rFonts w:cs="Arial"/>
          <w:szCs w:val="24"/>
        </w:rPr>
        <w:tab/>
      </w:r>
      <w:r w:rsidR="00676752">
        <w:rPr>
          <w:rFonts w:cs="Arial"/>
          <w:szCs w:val="24"/>
        </w:rPr>
        <w:tab/>
      </w:r>
      <w:r w:rsidR="00676752">
        <w:rPr>
          <w:rFonts w:cs="Arial"/>
          <w:szCs w:val="24"/>
        </w:rPr>
        <w:tab/>
      </w:r>
      <w:r w:rsidR="00676752">
        <w:rPr>
          <w:rFonts w:cs="Arial"/>
          <w:szCs w:val="24"/>
        </w:rPr>
        <w:tab/>
      </w:r>
      <w:r w:rsidR="00676752">
        <w:rPr>
          <w:rFonts w:cs="Arial"/>
          <w:szCs w:val="24"/>
        </w:rPr>
        <w:tab/>
      </w:r>
      <w:r w:rsidR="00676752">
        <w:rPr>
          <w:rFonts w:cs="Arial"/>
          <w:szCs w:val="24"/>
        </w:rPr>
        <w:tab/>
      </w:r>
      <w:r w:rsidR="00676752">
        <w:rPr>
          <w:rFonts w:cs="Arial"/>
          <w:szCs w:val="24"/>
        </w:rPr>
        <w:tab/>
      </w:r>
      <w:r w:rsidR="00676752">
        <w:rPr>
          <w:rFonts w:cs="Arial"/>
          <w:szCs w:val="24"/>
        </w:rPr>
        <w:tab/>
      </w:r>
      <w:r w:rsidR="007207E8">
        <w:rPr>
          <w:rFonts w:cs="Arial"/>
          <w:szCs w:val="24"/>
        </w:rPr>
        <w:pict w14:anchorId="063322F2">
          <v:rect id="_x0000_i1027" style="width:468pt;height:1pt" o:hralign="center" o:hrstd="t" o:hrnoshade="t" o:hr="t" fillcolor="black [3213]" stroked="f"/>
        </w:pict>
      </w:r>
    </w:p>
    <w:p w14:paraId="75ABF5AD" w14:textId="77777777" w:rsidR="00B653A4" w:rsidRDefault="00B653A4" w:rsidP="00B653A4">
      <w:pPr>
        <w:spacing w:line="360" w:lineRule="auto"/>
        <w:jc w:val="right"/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color w:val="000000" w:themeColor="text1"/>
          <w:szCs w:val="24"/>
        </w:rPr>
        <w:fldChar w:fldCharType="begin">
          <w:ffData>
            <w:name w:val=""/>
            <w:enabled/>
            <w:calcOnExit w:val="0"/>
            <w:textInput>
              <w:default w:val="Name of lawyer or party authorizing filing of this Factum"/>
            </w:textInput>
          </w:ffData>
        </w:fldChar>
      </w:r>
      <w:r>
        <w:rPr>
          <w:rFonts w:cs="Arial"/>
          <w:color w:val="000000" w:themeColor="text1"/>
          <w:szCs w:val="24"/>
        </w:rPr>
        <w:instrText xml:space="preserve"> FORMTEXT </w:instrText>
      </w:r>
      <w:r>
        <w:rPr>
          <w:rFonts w:cs="Arial"/>
          <w:color w:val="000000" w:themeColor="text1"/>
          <w:szCs w:val="24"/>
        </w:rPr>
      </w:r>
      <w:r>
        <w:rPr>
          <w:rFonts w:cs="Arial"/>
          <w:color w:val="000000" w:themeColor="text1"/>
          <w:szCs w:val="24"/>
        </w:rPr>
        <w:fldChar w:fldCharType="separate"/>
      </w:r>
      <w:r>
        <w:rPr>
          <w:rFonts w:cs="Arial"/>
          <w:noProof/>
          <w:color w:val="000000" w:themeColor="text1"/>
          <w:szCs w:val="24"/>
        </w:rPr>
        <w:t>Name of lawyer or party authorizing filing of this Factum</w:t>
      </w:r>
      <w:r>
        <w:rPr>
          <w:rFonts w:cs="Arial"/>
          <w:color w:val="000000" w:themeColor="text1"/>
          <w:szCs w:val="24"/>
        </w:rPr>
        <w:fldChar w:fldCharType="end"/>
      </w:r>
    </w:p>
    <w:p w14:paraId="60FCDC5D" w14:textId="77777777" w:rsidR="00C40FBE" w:rsidRPr="00B653A4" w:rsidRDefault="00676752" w:rsidP="00B653A4">
      <w:pPr>
        <w:spacing w:line="360" w:lineRule="auto"/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A1B84" w:rsidRPr="005A1BC9">
        <w:tab/>
      </w:r>
      <w:r w:rsidR="00961226" w:rsidRPr="00B653A4">
        <w:rPr>
          <w:b/>
        </w:rPr>
        <w:t>Respondent</w:t>
      </w:r>
    </w:p>
    <w:p w14:paraId="5F9ED8FD" w14:textId="77777777" w:rsidR="00C61DED" w:rsidRPr="00FE5B5D" w:rsidRDefault="00C40FBE" w:rsidP="00C40FBE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61DED">
        <w:br w:type="page"/>
      </w:r>
    </w:p>
    <w:p w14:paraId="6BF74FC1" w14:textId="77777777" w:rsidR="00CE297F" w:rsidRDefault="0081538F" w:rsidP="00CE297F">
      <w:pPr>
        <w:pStyle w:val="Heading1"/>
        <w:rPr>
          <w:rFonts w:cs="Arial"/>
          <w:szCs w:val="24"/>
        </w:rPr>
      </w:pPr>
      <w:bookmarkStart w:id="58" w:name="_Toc26779247"/>
      <w:r>
        <w:rPr>
          <w:rFonts w:cs="Arial"/>
          <w:szCs w:val="24"/>
        </w:rPr>
        <w:lastRenderedPageBreak/>
        <w:t xml:space="preserve">APPENDICES: </w:t>
      </w:r>
      <w:r w:rsidR="00CE297F" w:rsidRPr="005A1BC9">
        <w:rPr>
          <w:rFonts w:cs="Arial"/>
          <w:szCs w:val="24"/>
        </w:rPr>
        <w:t>LIST OF AUTHORITIES</w:t>
      </w:r>
      <w:bookmarkEnd w:id="58"/>
    </w:p>
    <w:p w14:paraId="09BB83E5" w14:textId="77777777" w:rsidR="0068758A" w:rsidRPr="0068758A" w:rsidRDefault="0068758A" w:rsidP="0068758A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23"/>
        <w:gridCol w:w="8517"/>
      </w:tblGrid>
      <w:tr w:rsidR="0068758A" w14:paraId="4889EC5C" w14:textId="77777777" w:rsidTr="00174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79BFA781" w14:textId="77777777" w:rsidR="0068758A" w:rsidRPr="00A634C7" w:rsidRDefault="0068758A" w:rsidP="00174143">
            <w:pPr>
              <w:spacing w:before="20" w:after="2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AUTHORITIES </w:t>
            </w:r>
            <w:r w:rsidRPr="00A634C7">
              <w:rPr>
                <w:rFonts w:cs="Arial"/>
                <w:sz w:val="22"/>
                <w:szCs w:val="22"/>
              </w:rPr>
              <w:t>INSTRUCTIONS (please remove table when completed):</w:t>
            </w:r>
          </w:p>
        </w:tc>
      </w:tr>
      <w:tr w:rsidR="0068758A" w14:paraId="07891EC2" w14:textId="77777777" w:rsidTr="0017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6E3D5FDC" w14:textId="77777777" w:rsidR="0068758A" w:rsidRPr="00A634C7" w:rsidRDefault="0068758A" w:rsidP="00174143">
            <w:pPr>
              <w:spacing w:before="20" w:after="20"/>
              <w:jc w:val="center"/>
              <w:rPr>
                <w:rFonts w:cs="Arial"/>
                <w:b w:val="0"/>
                <w:sz w:val="22"/>
                <w:szCs w:val="22"/>
              </w:rPr>
            </w:pPr>
            <w:r w:rsidRPr="00A634C7">
              <w:rPr>
                <w:rFonts w:cs="Arial"/>
                <w:b w:val="0"/>
                <w:sz w:val="22"/>
                <w:szCs w:val="22"/>
              </w:rPr>
              <w:t>Step</w:t>
            </w:r>
          </w:p>
        </w:tc>
        <w:tc>
          <w:tcPr>
            <w:tcW w:w="8748" w:type="dxa"/>
          </w:tcPr>
          <w:p w14:paraId="43935DFA" w14:textId="77777777" w:rsidR="0068758A" w:rsidRPr="00A634C7" w:rsidRDefault="0068758A" w:rsidP="00174143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 w:rsidRPr="00A634C7">
              <w:rPr>
                <w:rFonts w:cs="Arial"/>
                <w:b/>
                <w:sz w:val="22"/>
                <w:szCs w:val="22"/>
              </w:rPr>
              <w:t>Action</w:t>
            </w:r>
          </w:p>
        </w:tc>
      </w:tr>
      <w:tr w:rsidR="0068758A" w14:paraId="0A7711B1" w14:textId="77777777" w:rsidTr="0017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DBE5F1" w:themeFill="accent1" w:themeFillTint="33"/>
          </w:tcPr>
          <w:p w14:paraId="326DB146" w14:textId="77777777" w:rsidR="0068758A" w:rsidRPr="00A634C7" w:rsidRDefault="0068758A" w:rsidP="00174143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 w:rsidRPr="00A634C7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8748" w:type="dxa"/>
          </w:tcPr>
          <w:p w14:paraId="35369822" w14:textId="77777777" w:rsidR="0068758A" w:rsidRPr="00A634C7" w:rsidRDefault="0068758A" w:rsidP="00174143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 w:rsidRPr="00A634C7">
              <w:rPr>
                <w:rFonts w:cs="Arial"/>
                <w:bCs/>
                <w:sz w:val="22"/>
                <w:szCs w:val="22"/>
                <w:lang w:val="en-US"/>
              </w:rPr>
              <w:t xml:space="preserve">Authorities </w:t>
            </w:r>
            <w:r w:rsidRPr="00FE015F">
              <w:rPr>
                <w:rFonts w:cs="Arial"/>
                <w:sz w:val="22"/>
                <w:szCs w:val="22"/>
              </w:rPr>
              <w:t>(</w:t>
            </w:r>
            <w:r>
              <w:rPr>
                <w:rFonts w:cs="Arial"/>
                <w:sz w:val="22"/>
                <w:szCs w:val="22"/>
              </w:rPr>
              <w:t>case law, legal textbooks etc.</w:t>
            </w:r>
            <w:r w:rsidRPr="00FE015F">
              <w:rPr>
                <w:rFonts w:cs="Arial"/>
                <w:sz w:val="22"/>
                <w:szCs w:val="22"/>
              </w:rPr>
              <w:t>)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A634C7">
              <w:rPr>
                <w:rFonts w:cs="Arial"/>
                <w:bCs/>
                <w:sz w:val="22"/>
                <w:szCs w:val="22"/>
                <w:lang w:val="en-US"/>
              </w:rPr>
              <w:t>referred to in the factum must be listed in alphabetical order.</w:t>
            </w:r>
          </w:p>
        </w:tc>
      </w:tr>
      <w:tr w:rsidR="00C0709C" w14:paraId="7F5FE440" w14:textId="77777777" w:rsidTr="0017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14EE75C4" w14:textId="77777777" w:rsidR="00C0709C" w:rsidRPr="00A634C7" w:rsidRDefault="00C0709C" w:rsidP="00174143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8748" w:type="dxa"/>
          </w:tcPr>
          <w:p w14:paraId="1B28981A" w14:textId="77777777" w:rsidR="00C0709C" w:rsidRPr="00FC19EF" w:rsidRDefault="00C0709C" w:rsidP="00880A0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24DC6">
              <w:rPr>
                <w:rFonts w:cs="Arial"/>
                <w:bCs/>
                <w:sz w:val="22"/>
                <w:szCs w:val="22"/>
                <w:highlight w:val="yellow"/>
                <w:lang w:val="en-US"/>
              </w:rPr>
              <w:t xml:space="preserve">Authorities must be cited. Please follow </w:t>
            </w:r>
            <w:hyperlink r:id="rId20" w:history="1">
              <w:r w:rsidRPr="00924DC6">
                <w:rPr>
                  <w:rStyle w:val="Hyperlink"/>
                  <w:rFonts w:cs="Arial"/>
                  <w:b/>
                  <w:bCs/>
                  <w:sz w:val="22"/>
                  <w:szCs w:val="22"/>
                  <w:highlight w:val="yellow"/>
                  <w:lang w:val="en-US"/>
                </w:rPr>
                <w:t>Citation of Authorities (Civil &amp; Criminal Practice Directive, 30 May 2013</w:t>
              </w:r>
            </w:hyperlink>
            <w:r w:rsidR="00FC19EF">
              <w:rPr>
                <w:rStyle w:val="Hyperlink"/>
                <w:rFonts w:cs="Arial"/>
                <w:bCs/>
                <w:color w:val="auto"/>
                <w:sz w:val="22"/>
                <w:szCs w:val="22"/>
                <w:u w:val="none"/>
                <w:lang w:val="en-US"/>
              </w:rPr>
              <w:t>.</w:t>
            </w:r>
          </w:p>
        </w:tc>
      </w:tr>
      <w:tr w:rsidR="001754C2" w14:paraId="43B18486" w14:textId="77777777" w:rsidTr="0017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1CC45E0B" w14:textId="77777777" w:rsidR="001754C2" w:rsidRPr="00A634C7" w:rsidRDefault="00C0709C" w:rsidP="00174143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8748" w:type="dxa"/>
          </w:tcPr>
          <w:p w14:paraId="345889F6" w14:textId="77777777" w:rsidR="001754C2" w:rsidRPr="002C6CCC" w:rsidRDefault="001754C2" w:rsidP="0073216C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F11AF">
              <w:rPr>
                <w:sz w:val="22"/>
                <w:szCs w:val="22"/>
              </w:rPr>
              <w:t>Add the page or paragraph number of the authority</w:t>
            </w:r>
            <w:r w:rsidR="0073216C">
              <w:rPr>
                <w:sz w:val="22"/>
                <w:szCs w:val="22"/>
              </w:rPr>
              <w:t xml:space="preserve"> where it is</w:t>
            </w:r>
            <w:r w:rsidRPr="000F11AF">
              <w:rPr>
                <w:sz w:val="22"/>
                <w:szCs w:val="22"/>
              </w:rPr>
              <w:t xml:space="preserve"> </w:t>
            </w:r>
            <w:r w:rsidR="0073216C">
              <w:rPr>
                <w:sz w:val="22"/>
                <w:szCs w:val="22"/>
              </w:rPr>
              <w:t xml:space="preserve">located </w:t>
            </w:r>
            <w:r w:rsidRPr="000F11AF">
              <w:rPr>
                <w:sz w:val="22"/>
                <w:szCs w:val="22"/>
              </w:rPr>
              <w:t>in the factum.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754C2" w14:paraId="1B73D725" w14:textId="77777777" w:rsidTr="0017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0C35E093" w14:textId="77777777" w:rsidR="001754C2" w:rsidRPr="00A634C7" w:rsidRDefault="00C0709C" w:rsidP="00174143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8748" w:type="dxa"/>
          </w:tcPr>
          <w:p w14:paraId="09F51D5B" w14:textId="18E82130" w:rsidR="001754C2" w:rsidRPr="00A634C7" w:rsidRDefault="001754C2" w:rsidP="00174143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2"/>
                <w:szCs w:val="22"/>
                <w:lang w:val="en-US"/>
              </w:rPr>
            </w:pPr>
            <w:r>
              <w:rPr>
                <w:rFonts w:cs="Arial"/>
                <w:bCs/>
                <w:sz w:val="22"/>
                <w:szCs w:val="22"/>
                <w:lang w:val="en-US"/>
              </w:rPr>
              <w:t xml:space="preserve">Please use the factum </w:t>
            </w:r>
            <w:r w:rsidR="00D32967">
              <w:rPr>
                <w:rFonts w:cs="Arial"/>
                <w:bCs/>
                <w:sz w:val="22"/>
                <w:szCs w:val="22"/>
                <w:lang w:val="en-US"/>
              </w:rPr>
              <w:t xml:space="preserve">COMPLETION INSTRUCTIONS </w:t>
            </w:r>
            <w:r>
              <w:rPr>
                <w:rFonts w:cs="Arial"/>
                <w:bCs/>
                <w:sz w:val="22"/>
                <w:szCs w:val="22"/>
                <w:lang w:val="en-US"/>
              </w:rPr>
              <w:t xml:space="preserve">to ensure the factum (paper and electronic) is filed </w:t>
            </w:r>
            <w:r w:rsidR="006025F5">
              <w:rPr>
                <w:rFonts w:cs="Arial"/>
                <w:bCs/>
                <w:sz w:val="22"/>
                <w:szCs w:val="22"/>
                <w:lang w:val="en-US"/>
              </w:rPr>
              <w:t>or</w:t>
            </w:r>
            <w:r>
              <w:rPr>
                <w:rFonts w:cs="Arial"/>
                <w:bCs/>
                <w:sz w:val="22"/>
                <w:szCs w:val="22"/>
                <w:lang w:val="en-US"/>
              </w:rPr>
              <w:t xml:space="preserve"> submitted in the correct format.</w:t>
            </w:r>
          </w:p>
        </w:tc>
      </w:tr>
      <w:tr w:rsidR="001754C2" w14:paraId="1E9B8A92" w14:textId="77777777" w:rsidTr="00174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46116AED" w14:textId="77777777" w:rsidR="001754C2" w:rsidRPr="00A634C7" w:rsidRDefault="00C0709C" w:rsidP="00174143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8748" w:type="dxa"/>
          </w:tcPr>
          <w:p w14:paraId="253FE0B0" w14:textId="77777777" w:rsidR="001754C2" w:rsidRPr="00A634C7" w:rsidRDefault="001754C2" w:rsidP="00174143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A634C7">
              <w:rPr>
                <w:rFonts w:cs="Arial"/>
                <w:sz w:val="22"/>
                <w:szCs w:val="22"/>
              </w:rPr>
              <w:t>To r</w:t>
            </w:r>
            <w:r>
              <w:rPr>
                <w:rFonts w:cs="Arial"/>
                <w:sz w:val="22"/>
                <w:szCs w:val="22"/>
              </w:rPr>
              <w:t>emove instructions table:</w:t>
            </w:r>
            <w:r>
              <w:rPr>
                <w:rFonts w:cs="Arial"/>
                <w:sz w:val="22"/>
                <w:szCs w:val="22"/>
              </w:rPr>
              <w:br/>
            </w:r>
            <w:r w:rsidRPr="00A634C7">
              <w:rPr>
                <w:rFonts w:cs="Arial"/>
                <w:sz w:val="22"/>
                <w:szCs w:val="22"/>
              </w:rPr>
              <w:t>Right click</w:t>
            </w:r>
            <w:r w:rsidRPr="00A634C7">
              <w:rPr>
                <w:noProof/>
                <w:sz w:val="22"/>
                <w:szCs w:val="22"/>
                <w:lang w:eastAsia="en-CA"/>
              </w:rPr>
              <w:t xml:space="preserve"> mouse on </w:t>
            </w:r>
            <w:r w:rsidRPr="00A634C7">
              <w:rPr>
                <w:noProof/>
                <w:sz w:val="22"/>
                <w:szCs w:val="22"/>
                <w:lang w:eastAsia="en-CA"/>
              </w:rPr>
              <w:drawing>
                <wp:inline distT="0" distB="0" distL="0" distR="0" wp14:anchorId="72D05B47" wp14:editId="3E4AA9EE">
                  <wp:extent cx="238125" cy="19203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19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34C7">
              <w:rPr>
                <w:noProof/>
                <w:sz w:val="22"/>
                <w:szCs w:val="22"/>
                <w:lang w:eastAsia="en-CA"/>
              </w:rPr>
              <w:softHyphen/>
            </w:r>
            <w:r>
              <w:rPr>
                <w:noProof/>
                <w:sz w:val="22"/>
                <w:szCs w:val="22"/>
                <w:lang w:eastAsia="en-CA"/>
              </w:rPr>
              <w:t xml:space="preserve"> (top lefthand corner of this table)</w:t>
            </w:r>
          </w:p>
        </w:tc>
      </w:tr>
      <w:tr w:rsidR="001754C2" w14:paraId="74DC1B53" w14:textId="77777777" w:rsidTr="0017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501FB338" w14:textId="77777777" w:rsidR="001754C2" w:rsidRPr="00A634C7" w:rsidRDefault="001754C2" w:rsidP="00174143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</w:t>
            </w:r>
          </w:p>
        </w:tc>
        <w:tc>
          <w:tcPr>
            <w:tcW w:w="8748" w:type="dxa"/>
          </w:tcPr>
          <w:p w14:paraId="6B2B3D50" w14:textId="77777777" w:rsidR="001754C2" w:rsidRPr="00FC19EF" w:rsidRDefault="001754C2" w:rsidP="00174143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A634C7">
              <w:rPr>
                <w:rFonts w:cs="Arial"/>
                <w:sz w:val="22"/>
                <w:szCs w:val="22"/>
              </w:rPr>
              <w:t xml:space="preserve">Select </w:t>
            </w:r>
            <w:r w:rsidRPr="00A634C7">
              <w:rPr>
                <w:rFonts w:cs="Arial"/>
                <w:b/>
                <w:sz w:val="22"/>
                <w:szCs w:val="22"/>
              </w:rPr>
              <w:t>Delete Table</w:t>
            </w:r>
            <w:r w:rsidR="00FC19EF"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3B112355" w14:textId="77777777" w:rsidR="00CE297F" w:rsidRDefault="00CE297F" w:rsidP="00CE297F">
      <w:pPr>
        <w:rPr>
          <w:rFonts w:cs="Arial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866"/>
        <w:gridCol w:w="1391"/>
        <w:gridCol w:w="1391"/>
      </w:tblGrid>
      <w:tr w:rsidR="002C6CCC" w14:paraId="3F185131" w14:textId="77777777" w:rsidTr="007A7F26">
        <w:trPr>
          <w:trHeight w:val="527"/>
        </w:trPr>
        <w:tc>
          <w:tcPr>
            <w:tcW w:w="6948" w:type="dxa"/>
            <w:shd w:val="clear" w:color="auto" w:fill="F2F2F2" w:themeFill="background1" w:themeFillShade="F2"/>
          </w:tcPr>
          <w:p w14:paraId="1B85482D" w14:textId="77777777" w:rsidR="002C6CCC" w:rsidRPr="00446AF0" w:rsidRDefault="002C6CCC" w:rsidP="00941557">
            <w:pPr>
              <w:spacing w:before="80" w:after="80" w:line="360" w:lineRule="auto"/>
              <w:rPr>
                <w:rFonts w:cs="Arial"/>
                <w:b/>
                <w:szCs w:val="24"/>
              </w:rPr>
            </w:pPr>
            <w:r w:rsidRPr="00446AF0">
              <w:rPr>
                <w:rFonts w:cs="Arial"/>
                <w:b/>
                <w:szCs w:val="24"/>
              </w:rPr>
              <w:t xml:space="preserve">Authorities </w:t>
            </w:r>
          </w:p>
        </w:tc>
        <w:tc>
          <w:tcPr>
            <w:tcW w:w="1397" w:type="dxa"/>
            <w:shd w:val="clear" w:color="auto" w:fill="F2F2F2" w:themeFill="background1" w:themeFillShade="F2"/>
          </w:tcPr>
          <w:p w14:paraId="632EA715" w14:textId="77777777" w:rsidR="002C6CCC" w:rsidRPr="00446AF0" w:rsidRDefault="002C6CCC" w:rsidP="00941557">
            <w:pPr>
              <w:spacing w:before="80" w:after="80" w:line="360" w:lineRule="auto"/>
              <w:rPr>
                <w:rFonts w:cs="Arial"/>
                <w:b/>
                <w:szCs w:val="24"/>
              </w:rPr>
            </w:pPr>
            <w:r w:rsidRPr="00446AF0">
              <w:rPr>
                <w:rFonts w:cs="Arial"/>
                <w:b/>
                <w:szCs w:val="24"/>
              </w:rPr>
              <w:t xml:space="preserve">Page </w:t>
            </w:r>
            <w:r>
              <w:rPr>
                <w:rFonts w:cs="Arial"/>
                <w:b/>
                <w:szCs w:val="24"/>
              </w:rPr>
              <w:t>#</w:t>
            </w:r>
            <w:r w:rsidR="007A7F26">
              <w:rPr>
                <w:rFonts w:cs="Arial"/>
                <w:b/>
                <w:szCs w:val="24"/>
              </w:rPr>
              <w:t xml:space="preserve"> in factum</w:t>
            </w:r>
            <w:r w:rsidRPr="00446AF0">
              <w:rPr>
                <w:rFonts w:cs="Arial"/>
                <w:b/>
                <w:szCs w:val="24"/>
              </w:rPr>
              <w:t xml:space="preserve"> </w:t>
            </w:r>
          </w:p>
        </w:tc>
        <w:tc>
          <w:tcPr>
            <w:tcW w:w="1397" w:type="dxa"/>
            <w:shd w:val="clear" w:color="auto" w:fill="F2F2F2" w:themeFill="background1" w:themeFillShade="F2"/>
          </w:tcPr>
          <w:p w14:paraId="0FCCCE70" w14:textId="77777777" w:rsidR="002C6CCC" w:rsidRPr="00446AF0" w:rsidRDefault="007A7F26" w:rsidP="007A7F26">
            <w:pPr>
              <w:spacing w:before="80" w:after="80" w:line="36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Para</w:t>
            </w:r>
            <w:r w:rsidR="002C6CCC">
              <w:rPr>
                <w:rFonts w:cs="Arial"/>
                <w:b/>
                <w:szCs w:val="24"/>
              </w:rPr>
              <w:t xml:space="preserve"> </w:t>
            </w:r>
            <w:r w:rsidR="002C6CCC" w:rsidRPr="00446AF0">
              <w:rPr>
                <w:rFonts w:cs="Arial"/>
                <w:b/>
                <w:szCs w:val="24"/>
              </w:rPr>
              <w:t>#</w:t>
            </w:r>
            <w:r>
              <w:rPr>
                <w:rFonts w:cs="Arial"/>
                <w:b/>
                <w:szCs w:val="24"/>
              </w:rPr>
              <w:t xml:space="preserve"> in factum</w:t>
            </w:r>
          </w:p>
        </w:tc>
      </w:tr>
      <w:tr w:rsidR="002C6CCC" w14:paraId="60535930" w14:textId="77777777" w:rsidTr="007A7F26">
        <w:trPr>
          <w:trHeight w:val="527"/>
        </w:trPr>
        <w:tc>
          <w:tcPr>
            <w:tcW w:w="6948" w:type="dxa"/>
          </w:tcPr>
          <w:p w14:paraId="22EF889D" w14:textId="77777777" w:rsidR="002C6CCC" w:rsidRPr="009D1190" w:rsidRDefault="002C6CCC" w:rsidP="00941557">
            <w:pPr>
              <w:spacing w:before="80" w:after="80" w:line="360" w:lineRule="auto"/>
              <w:rPr>
                <w:rFonts w:cs="Arial"/>
                <w:i/>
                <w:szCs w:val="24"/>
              </w:rPr>
            </w:pPr>
            <w:r w:rsidRPr="009D1190">
              <w:rPr>
                <w:i/>
                <w:iCs/>
                <w:sz w:val="23"/>
                <w:szCs w:val="23"/>
              </w:rPr>
              <w:t xml:space="preserve">Alexander v. Bertram and Ford Credit Canada Ltd. </w:t>
            </w:r>
            <w:r w:rsidRPr="009D1190">
              <w:rPr>
                <w:i/>
                <w:sz w:val="23"/>
                <w:szCs w:val="23"/>
              </w:rPr>
              <w:t xml:space="preserve">(2000), 72 B.C.L.R. 3(d) 66 (S.C.) </w:t>
            </w:r>
          </w:p>
        </w:tc>
        <w:tc>
          <w:tcPr>
            <w:tcW w:w="1397" w:type="dxa"/>
          </w:tcPr>
          <w:p w14:paraId="5A58B145" w14:textId="77777777" w:rsidR="002C6CCC" w:rsidRDefault="002C6CCC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1397" w:type="dxa"/>
          </w:tcPr>
          <w:p w14:paraId="179593CA" w14:textId="77777777" w:rsidR="002C6CCC" w:rsidRDefault="00E259E5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</w:tr>
      <w:tr w:rsidR="002C6CCC" w14:paraId="0B8C358C" w14:textId="77777777" w:rsidTr="007A7F26">
        <w:trPr>
          <w:trHeight w:val="527"/>
        </w:trPr>
        <w:tc>
          <w:tcPr>
            <w:tcW w:w="6948" w:type="dxa"/>
          </w:tcPr>
          <w:p w14:paraId="7891781A" w14:textId="77777777" w:rsidR="002C6CCC" w:rsidRDefault="002C6CCC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  <w:r>
              <w:rPr>
                <w:i/>
                <w:iCs/>
                <w:sz w:val="23"/>
                <w:szCs w:val="23"/>
              </w:rPr>
              <w:t xml:space="preserve">D.R. Fraser &amp; Co. v. M.N.R., </w:t>
            </w:r>
            <w:r>
              <w:rPr>
                <w:sz w:val="23"/>
                <w:szCs w:val="23"/>
              </w:rPr>
              <w:t xml:space="preserve">[1949] A.C. 24 </w:t>
            </w:r>
          </w:p>
        </w:tc>
        <w:tc>
          <w:tcPr>
            <w:tcW w:w="1397" w:type="dxa"/>
          </w:tcPr>
          <w:p w14:paraId="7FB96C56" w14:textId="77777777" w:rsidR="002C6CCC" w:rsidRDefault="00E259E5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1397" w:type="dxa"/>
          </w:tcPr>
          <w:p w14:paraId="077E18DB" w14:textId="77777777" w:rsidR="002C6CCC" w:rsidRDefault="002C6CCC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</w:t>
            </w:r>
          </w:p>
        </w:tc>
      </w:tr>
      <w:tr w:rsidR="002C6CCC" w14:paraId="612CA125" w14:textId="77777777" w:rsidTr="007A7F26">
        <w:trPr>
          <w:trHeight w:val="527"/>
        </w:trPr>
        <w:tc>
          <w:tcPr>
            <w:tcW w:w="6948" w:type="dxa"/>
          </w:tcPr>
          <w:p w14:paraId="1CEEE0E0" w14:textId="77777777" w:rsidR="002C6CCC" w:rsidRDefault="002C6CCC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  <w:tc>
          <w:tcPr>
            <w:tcW w:w="1397" w:type="dxa"/>
          </w:tcPr>
          <w:p w14:paraId="1335C0E1" w14:textId="77777777" w:rsidR="002C6CCC" w:rsidRDefault="002C6CCC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  <w:tc>
          <w:tcPr>
            <w:tcW w:w="1397" w:type="dxa"/>
          </w:tcPr>
          <w:p w14:paraId="10352081" w14:textId="77777777" w:rsidR="002C6CCC" w:rsidRDefault="002C6CCC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</w:tr>
      <w:tr w:rsidR="002C6CCC" w14:paraId="4F93FB4D" w14:textId="77777777" w:rsidTr="007A7F26">
        <w:trPr>
          <w:trHeight w:val="527"/>
        </w:trPr>
        <w:tc>
          <w:tcPr>
            <w:tcW w:w="6948" w:type="dxa"/>
          </w:tcPr>
          <w:p w14:paraId="082EEFB2" w14:textId="77777777" w:rsidR="002C6CCC" w:rsidRDefault="002C6CCC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  <w:tc>
          <w:tcPr>
            <w:tcW w:w="1397" w:type="dxa"/>
          </w:tcPr>
          <w:p w14:paraId="0BAE3EAF" w14:textId="77777777" w:rsidR="002C6CCC" w:rsidRDefault="002C6CCC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  <w:tc>
          <w:tcPr>
            <w:tcW w:w="1397" w:type="dxa"/>
          </w:tcPr>
          <w:p w14:paraId="36A769D6" w14:textId="77777777" w:rsidR="002C6CCC" w:rsidRDefault="002C6CCC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</w:tr>
      <w:tr w:rsidR="002C6CCC" w14:paraId="2595BE6C" w14:textId="77777777" w:rsidTr="007A7F26">
        <w:trPr>
          <w:trHeight w:val="527"/>
        </w:trPr>
        <w:tc>
          <w:tcPr>
            <w:tcW w:w="6948" w:type="dxa"/>
          </w:tcPr>
          <w:p w14:paraId="7B1C9A87" w14:textId="77777777" w:rsidR="002C6CCC" w:rsidRDefault="002C6CCC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  <w:tc>
          <w:tcPr>
            <w:tcW w:w="1397" w:type="dxa"/>
          </w:tcPr>
          <w:p w14:paraId="136119EB" w14:textId="77777777" w:rsidR="002C6CCC" w:rsidRDefault="002C6CCC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  <w:tc>
          <w:tcPr>
            <w:tcW w:w="1397" w:type="dxa"/>
          </w:tcPr>
          <w:p w14:paraId="0F2BFD01" w14:textId="77777777" w:rsidR="002C6CCC" w:rsidRDefault="002C6CCC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</w:tr>
      <w:tr w:rsidR="002C6CCC" w14:paraId="7850FE31" w14:textId="77777777" w:rsidTr="007A7F26">
        <w:trPr>
          <w:trHeight w:val="527"/>
        </w:trPr>
        <w:tc>
          <w:tcPr>
            <w:tcW w:w="6948" w:type="dxa"/>
          </w:tcPr>
          <w:p w14:paraId="7CB6EB67" w14:textId="77777777" w:rsidR="002C6CCC" w:rsidRDefault="002C6CCC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  <w:tc>
          <w:tcPr>
            <w:tcW w:w="1397" w:type="dxa"/>
          </w:tcPr>
          <w:p w14:paraId="1071DB23" w14:textId="77777777" w:rsidR="002C6CCC" w:rsidRDefault="002C6CCC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  <w:tc>
          <w:tcPr>
            <w:tcW w:w="1397" w:type="dxa"/>
          </w:tcPr>
          <w:p w14:paraId="7AF085FC" w14:textId="77777777" w:rsidR="002C6CCC" w:rsidRDefault="002C6CCC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</w:tr>
      <w:tr w:rsidR="002C6CCC" w14:paraId="1BA14FAE" w14:textId="77777777" w:rsidTr="007A7F26">
        <w:trPr>
          <w:trHeight w:val="527"/>
        </w:trPr>
        <w:tc>
          <w:tcPr>
            <w:tcW w:w="6948" w:type="dxa"/>
          </w:tcPr>
          <w:p w14:paraId="5634A27F" w14:textId="77777777" w:rsidR="002C6CCC" w:rsidRDefault="002C6CCC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  <w:tc>
          <w:tcPr>
            <w:tcW w:w="1397" w:type="dxa"/>
          </w:tcPr>
          <w:p w14:paraId="3C4AD65A" w14:textId="77777777" w:rsidR="002C6CCC" w:rsidRDefault="002C6CCC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  <w:tc>
          <w:tcPr>
            <w:tcW w:w="1397" w:type="dxa"/>
          </w:tcPr>
          <w:p w14:paraId="1E0E09F9" w14:textId="77777777" w:rsidR="002C6CCC" w:rsidRDefault="002C6CCC" w:rsidP="00941557">
            <w:pPr>
              <w:spacing w:before="80" w:after="80" w:line="360" w:lineRule="auto"/>
              <w:rPr>
                <w:rFonts w:cs="Arial"/>
                <w:szCs w:val="24"/>
              </w:rPr>
            </w:pPr>
          </w:p>
        </w:tc>
      </w:tr>
    </w:tbl>
    <w:p w14:paraId="167A7EDC" w14:textId="77777777" w:rsidR="00CE297F" w:rsidRDefault="00CE297F">
      <w:pPr>
        <w:spacing w:after="200" w:line="276" w:lineRule="auto"/>
        <w:rPr>
          <w:rFonts w:eastAsiaTheme="majorEastAsia" w:cs="Arial"/>
          <w:b/>
          <w:bCs/>
          <w:szCs w:val="24"/>
        </w:rPr>
      </w:pPr>
    </w:p>
    <w:p w14:paraId="74617DAF" w14:textId="77777777" w:rsidR="0081538F" w:rsidRDefault="0081538F">
      <w:pPr>
        <w:spacing w:after="200" w:line="276" w:lineRule="auto"/>
        <w:rPr>
          <w:rFonts w:eastAsiaTheme="majorEastAsia" w:cs="Arial"/>
          <w:b/>
          <w:bCs/>
          <w:szCs w:val="24"/>
        </w:rPr>
      </w:pPr>
      <w:r>
        <w:rPr>
          <w:rFonts w:eastAsiaTheme="majorEastAsia" w:cs="Arial"/>
          <w:b/>
          <w:bCs/>
          <w:szCs w:val="24"/>
        </w:rPr>
        <w:br w:type="page"/>
      </w:r>
    </w:p>
    <w:p w14:paraId="5B1F9284" w14:textId="77777777" w:rsidR="0081538F" w:rsidRPr="005A1BC9" w:rsidRDefault="0081538F" w:rsidP="0081538F">
      <w:pPr>
        <w:pStyle w:val="Heading1"/>
        <w:rPr>
          <w:rFonts w:cs="Arial"/>
          <w:szCs w:val="24"/>
        </w:rPr>
      </w:pPr>
      <w:bookmarkStart w:id="59" w:name="_Toc26779248"/>
      <w:r>
        <w:rPr>
          <w:rFonts w:cs="Arial"/>
          <w:szCs w:val="24"/>
        </w:rPr>
        <w:lastRenderedPageBreak/>
        <w:t>APPENDICES: ENACTMENTS</w:t>
      </w:r>
      <w:bookmarkEnd w:id="59"/>
    </w:p>
    <w:p w14:paraId="6544BA2D" w14:textId="77777777" w:rsidR="0081538F" w:rsidRPr="005A1BC9" w:rsidRDefault="0081538F" w:rsidP="0081538F">
      <w:pPr>
        <w:rPr>
          <w:rFonts w:cs="Arial"/>
          <w:szCs w:val="24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23"/>
        <w:gridCol w:w="8517"/>
      </w:tblGrid>
      <w:tr w:rsidR="0081538F" w:rsidRPr="00E5477E" w14:paraId="63D8B944" w14:textId="77777777" w:rsidTr="00FB7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18A74397" w14:textId="77777777" w:rsidR="0081538F" w:rsidRPr="00E5477E" w:rsidRDefault="0081538F" w:rsidP="00FB7FC7">
            <w:pPr>
              <w:spacing w:before="20" w:after="2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ENACTMENTS </w:t>
            </w:r>
            <w:r w:rsidRPr="00E5477E">
              <w:rPr>
                <w:rFonts w:cs="Arial"/>
                <w:sz w:val="22"/>
                <w:szCs w:val="22"/>
              </w:rPr>
              <w:t>INSTRUCTIONS (please remove table when completed):</w:t>
            </w:r>
          </w:p>
        </w:tc>
      </w:tr>
      <w:tr w:rsidR="0081538F" w:rsidRPr="00E5477E" w14:paraId="27C441FA" w14:textId="77777777" w:rsidTr="00FB7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0C485580" w14:textId="77777777" w:rsidR="0081538F" w:rsidRPr="00E5477E" w:rsidRDefault="0081538F" w:rsidP="00FB7FC7">
            <w:pPr>
              <w:spacing w:before="20" w:after="20"/>
              <w:jc w:val="center"/>
              <w:rPr>
                <w:rFonts w:cs="Arial"/>
                <w:b w:val="0"/>
                <w:sz w:val="22"/>
                <w:szCs w:val="22"/>
              </w:rPr>
            </w:pPr>
            <w:r w:rsidRPr="00E5477E">
              <w:rPr>
                <w:rFonts w:cs="Arial"/>
                <w:b w:val="0"/>
                <w:sz w:val="22"/>
                <w:szCs w:val="22"/>
              </w:rPr>
              <w:t>Step</w:t>
            </w:r>
          </w:p>
        </w:tc>
        <w:tc>
          <w:tcPr>
            <w:tcW w:w="8748" w:type="dxa"/>
          </w:tcPr>
          <w:p w14:paraId="4E04C346" w14:textId="77777777" w:rsidR="0081538F" w:rsidRPr="00E5477E" w:rsidRDefault="0081538F" w:rsidP="00FB7FC7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 w:rsidRPr="00E5477E">
              <w:rPr>
                <w:rFonts w:cs="Arial"/>
                <w:b/>
                <w:sz w:val="22"/>
                <w:szCs w:val="22"/>
              </w:rPr>
              <w:t>Action</w:t>
            </w:r>
          </w:p>
        </w:tc>
      </w:tr>
      <w:tr w:rsidR="0081538F" w:rsidRPr="00E5477E" w14:paraId="236D7047" w14:textId="77777777" w:rsidTr="00FB7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2F23DCBA" w14:textId="77777777" w:rsidR="0081538F" w:rsidRPr="00E5477E" w:rsidRDefault="0081538F" w:rsidP="00FB7FC7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 w:rsidRPr="00E5477E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8748" w:type="dxa"/>
          </w:tcPr>
          <w:p w14:paraId="0DD79B4C" w14:textId="77777777" w:rsidR="0081538F" w:rsidRPr="00B8419B" w:rsidRDefault="0081538F" w:rsidP="00FB7FC7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 appendix is used for </w:t>
            </w:r>
            <w:r w:rsidRPr="00006881">
              <w:rPr>
                <w:rFonts w:cs="Arial"/>
                <w:b/>
                <w:sz w:val="22"/>
                <w:szCs w:val="22"/>
              </w:rPr>
              <w:t>enactments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B8419B">
              <w:rPr>
                <w:rFonts w:cs="Arial"/>
                <w:sz w:val="22"/>
                <w:szCs w:val="22"/>
              </w:rPr>
              <w:t xml:space="preserve">(i.e., acts or regulations) </w:t>
            </w:r>
            <w:r w:rsidRPr="00006881">
              <w:rPr>
                <w:rFonts w:cs="Arial"/>
                <w:b/>
                <w:sz w:val="22"/>
                <w:szCs w:val="22"/>
              </w:rPr>
              <w:t>only.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8837BB">
              <w:rPr>
                <w:rFonts w:cs="Arial"/>
                <w:sz w:val="22"/>
                <w:szCs w:val="22"/>
              </w:rPr>
              <w:t xml:space="preserve">No other documents may be added. </w:t>
            </w:r>
          </w:p>
        </w:tc>
      </w:tr>
      <w:tr w:rsidR="0081538F" w:rsidRPr="00E5477E" w14:paraId="6BBE059B" w14:textId="77777777" w:rsidTr="00FB7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38791A14" w14:textId="77777777" w:rsidR="0081538F" w:rsidRPr="00E5477E" w:rsidRDefault="0081538F" w:rsidP="00FB7FC7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8748" w:type="dxa"/>
          </w:tcPr>
          <w:p w14:paraId="18EA3348" w14:textId="77777777" w:rsidR="0081538F" w:rsidRDefault="0081538F" w:rsidP="00FB7FC7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Copy and paste </w:t>
            </w:r>
            <w:r w:rsidRPr="00B8419B">
              <w:rPr>
                <w:rFonts w:cs="Arial"/>
                <w:sz w:val="22"/>
                <w:szCs w:val="22"/>
              </w:rPr>
              <w:t xml:space="preserve">any enactments </w:t>
            </w:r>
            <w:r>
              <w:rPr>
                <w:rFonts w:cs="Arial"/>
                <w:sz w:val="22"/>
                <w:szCs w:val="22"/>
              </w:rPr>
              <w:t xml:space="preserve">which you rely on in “Part 3 - Argument” of the factum or; </w:t>
            </w:r>
          </w:p>
        </w:tc>
      </w:tr>
      <w:tr w:rsidR="0081538F" w:rsidRPr="00E5477E" w14:paraId="78EAD558" w14:textId="77777777" w:rsidTr="00FB7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73E9EAD7" w14:textId="77777777" w:rsidR="0081538F" w:rsidRPr="00E5477E" w:rsidRDefault="0081538F" w:rsidP="00FB7FC7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8748" w:type="dxa"/>
          </w:tcPr>
          <w:p w14:paraId="6FE32AB8" w14:textId="77777777" w:rsidR="0081538F" w:rsidRPr="00FE015F" w:rsidRDefault="0081538F" w:rsidP="00FB7FC7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31490">
              <w:rPr>
                <w:rFonts w:cs="Arial"/>
                <w:b/>
                <w:sz w:val="22"/>
                <w:szCs w:val="22"/>
              </w:rPr>
              <w:t>Optional:</w:t>
            </w:r>
            <w:r>
              <w:rPr>
                <w:rFonts w:cs="Arial"/>
                <w:sz w:val="22"/>
                <w:szCs w:val="22"/>
              </w:rPr>
              <w:t xml:space="preserve"> Create a </w:t>
            </w:r>
            <w:r w:rsidRPr="00B82195">
              <w:rPr>
                <w:rFonts w:cs="Arial"/>
                <w:b/>
                <w:sz w:val="22"/>
                <w:szCs w:val="22"/>
              </w:rPr>
              <w:t>separate volum</w:t>
            </w:r>
            <w:r w:rsidRPr="00F24FE6">
              <w:rPr>
                <w:rFonts w:cs="Arial"/>
                <w:b/>
                <w:sz w:val="22"/>
                <w:szCs w:val="22"/>
              </w:rPr>
              <w:t>e</w:t>
            </w:r>
            <w:r>
              <w:rPr>
                <w:rFonts w:cs="Arial"/>
                <w:sz w:val="22"/>
                <w:szCs w:val="22"/>
              </w:rPr>
              <w:t xml:space="preserve"> with the same cover</w:t>
            </w:r>
            <w:r w:rsidRPr="00FE015F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(including </w:t>
            </w:r>
            <w:r w:rsidRPr="00FE015F">
              <w:rPr>
                <w:rFonts w:cs="Arial"/>
                <w:sz w:val="22"/>
                <w:szCs w:val="22"/>
              </w:rPr>
              <w:t>colour</w:t>
            </w:r>
            <w:r>
              <w:rPr>
                <w:rFonts w:cs="Arial"/>
                <w:sz w:val="22"/>
                <w:szCs w:val="22"/>
              </w:rPr>
              <w:t>) and same formatting as the factum. File with the Registry with the factum at the same time. (include with electronic factum).</w:t>
            </w:r>
          </w:p>
        </w:tc>
      </w:tr>
      <w:tr w:rsidR="0081538F" w:rsidRPr="00A634C7" w14:paraId="4D934F68" w14:textId="77777777" w:rsidTr="00FB7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BE5F1" w:themeFill="accent1" w:themeFillTint="33"/>
          </w:tcPr>
          <w:p w14:paraId="64077E96" w14:textId="77777777" w:rsidR="0081538F" w:rsidRPr="00A634C7" w:rsidRDefault="0081538F" w:rsidP="00FB7FC7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8748" w:type="dxa"/>
          </w:tcPr>
          <w:p w14:paraId="0E9036CF" w14:textId="77777777" w:rsidR="0081538F" w:rsidRPr="00A634C7" w:rsidRDefault="0081538F" w:rsidP="00FB7FC7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A634C7">
              <w:rPr>
                <w:rFonts w:cs="Arial"/>
                <w:sz w:val="22"/>
                <w:szCs w:val="22"/>
              </w:rPr>
              <w:t>To r</w:t>
            </w:r>
            <w:r>
              <w:rPr>
                <w:rFonts w:cs="Arial"/>
                <w:sz w:val="22"/>
                <w:szCs w:val="22"/>
              </w:rPr>
              <w:t>emove instructions table:</w:t>
            </w:r>
            <w:r>
              <w:rPr>
                <w:rFonts w:cs="Arial"/>
                <w:sz w:val="22"/>
                <w:szCs w:val="22"/>
              </w:rPr>
              <w:br/>
            </w:r>
            <w:r w:rsidRPr="00A634C7">
              <w:rPr>
                <w:rFonts w:cs="Arial"/>
                <w:sz w:val="22"/>
                <w:szCs w:val="22"/>
              </w:rPr>
              <w:t>Right click</w:t>
            </w:r>
            <w:r w:rsidRPr="00A634C7">
              <w:rPr>
                <w:noProof/>
                <w:sz w:val="22"/>
                <w:szCs w:val="22"/>
                <w:lang w:eastAsia="en-CA"/>
              </w:rPr>
              <w:t xml:space="preserve"> mouse on </w:t>
            </w:r>
            <w:r w:rsidRPr="00A634C7">
              <w:rPr>
                <w:noProof/>
                <w:sz w:val="22"/>
                <w:szCs w:val="22"/>
                <w:lang w:eastAsia="en-CA"/>
              </w:rPr>
              <w:drawing>
                <wp:inline distT="0" distB="0" distL="0" distR="0" wp14:anchorId="5165E21B" wp14:editId="4CA00D0F">
                  <wp:extent cx="238125" cy="19203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19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34C7">
              <w:rPr>
                <w:noProof/>
                <w:sz w:val="22"/>
                <w:szCs w:val="22"/>
                <w:lang w:eastAsia="en-CA"/>
              </w:rPr>
              <w:softHyphen/>
            </w:r>
            <w:r>
              <w:rPr>
                <w:noProof/>
                <w:sz w:val="22"/>
                <w:szCs w:val="22"/>
                <w:lang w:eastAsia="en-CA"/>
              </w:rPr>
              <w:t xml:space="preserve"> (top lefthand corner of this table)</w:t>
            </w:r>
          </w:p>
        </w:tc>
      </w:tr>
      <w:tr w:rsidR="0081538F" w:rsidRPr="00A634C7" w14:paraId="4271B150" w14:textId="77777777" w:rsidTr="00FB7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275A2911" w14:textId="77777777" w:rsidR="0081538F" w:rsidRPr="00A634C7" w:rsidRDefault="0081538F" w:rsidP="00FB7FC7">
            <w:pPr>
              <w:spacing w:before="20" w:after="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8748" w:type="dxa"/>
          </w:tcPr>
          <w:p w14:paraId="48E63450" w14:textId="77777777" w:rsidR="0081538F" w:rsidRPr="00FC19EF" w:rsidRDefault="0081538F" w:rsidP="00FB7FC7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A634C7">
              <w:rPr>
                <w:rFonts w:cs="Arial"/>
                <w:sz w:val="22"/>
                <w:szCs w:val="22"/>
              </w:rPr>
              <w:t xml:space="preserve">Select </w:t>
            </w:r>
            <w:r w:rsidRPr="00A634C7">
              <w:rPr>
                <w:rFonts w:cs="Arial"/>
                <w:b/>
                <w:sz w:val="22"/>
                <w:szCs w:val="22"/>
              </w:rPr>
              <w:t>Delete Table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1EAC1225" w14:textId="77777777" w:rsidR="0081538F" w:rsidRPr="00E5477E" w:rsidRDefault="0081538F" w:rsidP="0081538F">
      <w:pPr>
        <w:spacing w:before="20" w:after="20" w:line="276" w:lineRule="auto"/>
        <w:rPr>
          <w:rFonts w:cs="Arial"/>
          <w:sz w:val="22"/>
          <w:szCs w:val="22"/>
        </w:rPr>
      </w:pPr>
    </w:p>
    <w:p w14:paraId="4A40E53D" w14:textId="77777777" w:rsidR="0081538F" w:rsidRDefault="0081538F" w:rsidP="0081538F">
      <w:r w:rsidRPr="00F66E2C">
        <w:t>Example:</w:t>
      </w:r>
    </w:p>
    <w:p w14:paraId="36A74029" w14:textId="77777777" w:rsidR="0081538F" w:rsidRPr="00DC7831" w:rsidRDefault="0081538F" w:rsidP="0081538F">
      <w:pPr>
        <w:jc w:val="center"/>
        <w:rPr>
          <w:b/>
          <w:lang w:eastAsia="en-CA"/>
        </w:rPr>
      </w:pPr>
      <w:r w:rsidRPr="00DC7831">
        <w:rPr>
          <w:b/>
          <w:lang w:eastAsia="en-CA"/>
        </w:rPr>
        <w:t>LIMITATION ACT</w:t>
      </w:r>
    </w:p>
    <w:p w14:paraId="4955270E" w14:textId="77777777" w:rsidR="0081538F" w:rsidRDefault="0081538F" w:rsidP="0081538F">
      <w:pPr>
        <w:jc w:val="center"/>
        <w:rPr>
          <w:bCs/>
          <w:color w:val="000000"/>
          <w:lang w:eastAsia="en-CA"/>
        </w:rPr>
      </w:pPr>
      <w:r w:rsidRPr="00DC7831">
        <w:rPr>
          <w:b/>
          <w:bCs/>
          <w:color w:val="000000"/>
          <w:lang w:eastAsia="en-CA"/>
        </w:rPr>
        <w:t>[SBC 2012] CHAPTER 13</w:t>
      </w:r>
    </w:p>
    <w:p w14:paraId="62C82CD5" w14:textId="77777777" w:rsidR="0081538F" w:rsidRPr="00DC7831" w:rsidRDefault="0081538F" w:rsidP="0081538F">
      <w:pPr>
        <w:rPr>
          <w:b/>
          <w:lang w:eastAsia="en-CA"/>
        </w:rPr>
      </w:pPr>
      <w:bookmarkStart w:id="60" w:name="section27"/>
      <w:bookmarkEnd w:id="60"/>
      <w:r w:rsidRPr="00DC7831">
        <w:rPr>
          <w:b/>
          <w:lang w:eastAsia="en-CA"/>
        </w:rPr>
        <w:t>Non-judicial remedies</w:t>
      </w:r>
    </w:p>
    <w:p w14:paraId="346CE509" w14:textId="77777777" w:rsidR="0081538F" w:rsidRPr="00A37920" w:rsidRDefault="0081538F" w:rsidP="0081538F">
      <w:pPr>
        <w:ind w:left="720"/>
        <w:rPr>
          <w:lang w:eastAsia="en-CA"/>
        </w:rPr>
      </w:pPr>
      <w:r w:rsidRPr="00A37920">
        <w:rPr>
          <w:b/>
          <w:bCs/>
          <w:lang w:eastAsia="en-CA"/>
        </w:rPr>
        <w:t>27</w:t>
      </w:r>
      <w:r w:rsidRPr="00A37920">
        <w:rPr>
          <w:lang w:eastAsia="en-CA"/>
        </w:rPr>
        <w:t xml:space="preserve"> </w:t>
      </w:r>
      <w:bookmarkStart w:id="61" w:name="d2e2405_d2e2417"/>
      <w:bookmarkEnd w:id="61"/>
      <w:r>
        <w:rPr>
          <w:lang w:eastAsia="en-CA"/>
        </w:rPr>
        <w:tab/>
      </w:r>
      <w:r w:rsidRPr="00A37920">
        <w:rPr>
          <w:lang w:eastAsia="en-CA"/>
        </w:rPr>
        <w:t xml:space="preserve">(1) In this section, </w:t>
      </w:r>
      <w:r w:rsidRPr="00A37920">
        <w:rPr>
          <w:b/>
          <w:bCs/>
          <w:lang w:eastAsia="en-CA"/>
        </w:rPr>
        <w:t>"non-judicial remedy"</w:t>
      </w:r>
      <w:r w:rsidRPr="00A37920">
        <w:rPr>
          <w:lang w:eastAsia="en-CA"/>
        </w:rPr>
        <w:t xml:space="preserve"> means a remedy that a person </w:t>
      </w:r>
      <w:r>
        <w:rPr>
          <w:lang w:eastAsia="en-CA"/>
        </w:rPr>
        <w:tab/>
      </w:r>
      <w:r w:rsidRPr="00A37920">
        <w:rPr>
          <w:lang w:eastAsia="en-CA"/>
        </w:rPr>
        <w:t xml:space="preserve">is entitled, by law or by contract, to exercise in respect of a claim without </w:t>
      </w:r>
      <w:r>
        <w:rPr>
          <w:lang w:eastAsia="en-CA"/>
        </w:rPr>
        <w:tab/>
      </w:r>
      <w:r w:rsidRPr="00A37920">
        <w:rPr>
          <w:lang w:eastAsia="en-CA"/>
        </w:rPr>
        <w:t>court proceedings.</w:t>
      </w:r>
    </w:p>
    <w:p w14:paraId="509B5532" w14:textId="77777777" w:rsidR="0081538F" w:rsidRPr="00A37920" w:rsidRDefault="0081538F" w:rsidP="0081538F">
      <w:pPr>
        <w:ind w:left="720"/>
        <w:rPr>
          <w:lang w:eastAsia="en-CA"/>
        </w:rPr>
      </w:pPr>
      <w:bookmarkStart w:id="62" w:name="d2e2417"/>
      <w:bookmarkEnd w:id="62"/>
      <w:r>
        <w:rPr>
          <w:lang w:eastAsia="en-CA"/>
        </w:rPr>
        <w:tab/>
      </w:r>
      <w:r w:rsidRPr="00A37920">
        <w:rPr>
          <w:lang w:eastAsia="en-CA"/>
        </w:rPr>
        <w:t xml:space="preserve">(2) If a claimant is prevented from commencing a court proceeding in </w:t>
      </w:r>
      <w:r>
        <w:rPr>
          <w:lang w:eastAsia="en-CA"/>
        </w:rPr>
        <w:tab/>
      </w:r>
      <w:r w:rsidRPr="00A37920">
        <w:rPr>
          <w:lang w:eastAsia="en-CA"/>
        </w:rPr>
        <w:t xml:space="preserve">relation to a claim as a result of the expiry of a limitation period under this </w:t>
      </w:r>
      <w:r>
        <w:rPr>
          <w:lang w:eastAsia="en-CA"/>
        </w:rPr>
        <w:tab/>
      </w:r>
      <w:r w:rsidRPr="00A37920">
        <w:rPr>
          <w:lang w:eastAsia="en-CA"/>
        </w:rPr>
        <w:t xml:space="preserve">Act, the claimant is not entitled to exercise against the person against </w:t>
      </w:r>
      <w:r>
        <w:rPr>
          <w:lang w:eastAsia="en-CA"/>
        </w:rPr>
        <w:tab/>
      </w:r>
      <w:r w:rsidRPr="00A37920">
        <w:rPr>
          <w:lang w:eastAsia="en-CA"/>
        </w:rPr>
        <w:t>whom the claim is or may be made, or against any other person, any non-j</w:t>
      </w:r>
      <w:r>
        <w:rPr>
          <w:lang w:eastAsia="en-CA"/>
        </w:rPr>
        <w:tab/>
      </w:r>
      <w:r w:rsidRPr="00A37920">
        <w:rPr>
          <w:lang w:eastAsia="en-CA"/>
        </w:rPr>
        <w:t xml:space="preserve">udicial remedy that the claimant would, but for this section, be entitled to </w:t>
      </w:r>
      <w:r>
        <w:rPr>
          <w:lang w:eastAsia="en-CA"/>
        </w:rPr>
        <w:tab/>
      </w:r>
      <w:r w:rsidRPr="00A37920">
        <w:rPr>
          <w:lang w:eastAsia="en-CA"/>
        </w:rPr>
        <w:t>exercise in relation to the claim.</w:t>
      </w:r>
    </w:p>
    <w:p w14:paraId="72205194" w14:textId="77777777" w:rsidR="0081538F" w:rsidRPr="00A37920" w:rsidRDefault="0081538F" w:rsidP="0081538F">
      <w:pPr>
        <w:rPr>
          <w:b/>
          <w:bCs/>
          <w:lang w:eastAsia="en-CA"/>
        </w:rPr>
      </w:pPr>
      <w:bookmarkStart w:id="63" w:name="section28"/>
      <w:bookmarkEnd w:id="63"/>
      <w:r w:rsidRPr="00A37920">
        <w:rPr>
          <w:b/>
          <w:bCs/>
          <w:lang w:eastAsia="en-CA"/>
        </w:rPr>
        <w:t>Adverse possession</w:t>
      </w:r>
    </w:p>
    <w:p w14:paraId="5CE6829D" w14:textId="77777777" w:rsidR="0081538F" w:rsidRPr="00A37920" w:rsidRDefault="0081538F" w:rsidP="0081538F">
      <w:pPr>
        <w:ind w:left="720"/>
        <w:rPr>
          <w:lang w:eastAsia="en-CA"/>
        </w:rPr>
      </w:pPr>
      <w:r w:rsidRPr="00A37920">
        <w:rPr>
          <w:b/>
          <w:bCs/>
          <w:lang w:eastAsia="en-CA"/>
        </w:rPr>
        <w:t>28</w:t>
      </w:r>
      <w:r w:rsidRPr="00A37920">
        <w:rPr>
          <w:lang w:eastAsia="en-CA"/>
        </w:rPr>
        <w:t xml:space="preserve"> </w:t>
      </w:r>
      <w:bookmarkStart w:id="64" w:name="d2e2435_d2e2444"/>
      <w:bookmarkEnd w:id="64"/>
      <w:r>
        <w:rPr>
          <w:lang w:eastAsia="en-CA"/>
        </w:rPr>
        <w:t xml:space="preserve"> </w:t>
      </w:r>
      <w:r>
        <w:rPr>
          <w:lang w:eastAsia="en-CA"/>
        </w:rPr>
        <w:tab/>
      </w:r>
      <w:r w:rsidRPr="00A37920">
        <w:rPr>
          <w:lang w:eastAsia="en-CA"/>
        </w:rPr>
        <w:t xml:space="preserve">(1) Except as specifically provided by this or any other Act, no right or title </w:t>
      </w:r>
      <w:r>
        <w:rPr>
          <w:lang w:eastAsia="en-CA"/>
        </w:rPr>
        <w:tab/>
      </w:r>
      <w:r w:rsidRPr="00A37920">
        <w:rPr>
          <w:lang w:eastAsia="en-CA"/>
        </w:rPr>
        <w:t>in or to land may be acquired by adverse possession.</w:t>
      </w:r>
    </w:p>
    <w:p w14:paraId="122DB7F3" w14:textId="77777777" w:rsidR="0081538F" w:rsidRPr="00A37920" w:rsidRDefault="0081538F" w:rsidP="0081538F">
      <w:pPr>
        <w:ind w:left="720"/>
        <w:rPr>
          <w:lang w:eastAsia="en-CA"/>
        </w:rPr>
      </w:pPr>
      <w:bookmarkStart w:id="65" w:name="d2e2444"/>
      <w:bookmarkEnd w:id="65"/>
      <w:r>
        <w:rPr>
          <w:lang w:eastAsia="en-CA"/>
        </w:rPr>
        <w:t xml:space="preserve">     </w:t>
      </w:r>
      <w:r>
        <w:rPr>
          <w:lang w:eastAsia="en-CA"/>
        </w:rPr>
        <w:tab/>
      </w:r>
      <w:r w:rsidRPr="00A37920">
        <w:rPr>
          <w:lang w:eastAsia="en-CA"/>
        </w:rPr>
        <w:t xml:space="preserve">(2) Nothing in this Act interferes with any right or title to land acquired by </w:t>
      </w:r>
      <w:r>
        <w:rPr>
          <w:lang w:eastAsia="en-CA"/>
        </w:rPr>
        <w:tab/>
      </w:r>
      <w:r w:rsidRPr="00A37920">
        <w:rPr>
          <w:lang w:eastAsia="en-CA"/>
        </w:rPr>
        <w:t>adverse possession before July 1, 1975.</w:t>
      </w:r>
    </w:p>
    <w:p w14:paraId="7EF6A2DD" w14:textId="77777777" w:rsidR="0081538F" w:rsidRPr="00393EA1" w:rsidRDefault="0081538F" w:rsidP="0081538F">
      <w:pPr>
        <w:ind w:left="720"/>
        <w:rPr>
          <w:lang w:eastAsia="en-CA"/>
        </w:rPr>
      </w:pPr>
    </w:p>
    <w:p w14:paraId="56D30453" w14:textId="77777777" w:rsidR="0081538F" w:rsidRDefault="0081538F">
      <w:pPr>
        <w:spacing w:after="200" w:line="276" w:lineRule="auto"/>
        <w:rPr>
          <w:rFonts w:eastAsiaTheme="majorEastAsia" w:cs="Arial"/>
          <w:b/>
          <w:bCs/>
          <w:szCs w:val="24"/>
        </w:rPr>
      </w:pPr>
    </w:p>
    <w:sectPr w:rsidR="0081538F" w:rsidSect="00A86B69">
      <w:headerReference w:type="first" r:id="rId2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8" w:author="Gergich, Christine" w:date="2022-02-23T13:12:00Z" w:initials="GC">
    <w:p w14:paraId="3547DEA4" w14:textId="77777777" w:rsidR="00241F4E" w:rsidRDefault="00241F4E">
      <w:pPr>
        <w:pStyle w:val="CommentText"/>
      </w:pPr>
      <w:r>
        <w:rPr>
          <w:rStyle w:val="CommentReference"/>
        </w:rPr>
        <w:annotationRef/>
      </w:r>
      <w:r>
        <w:t xml:space="preserve">Registry: how do we ensure we know which respondent is filing when there are multiple respondents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47DE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47DEA4" w16cid:durableId="25C0B1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949A3" w14:textId="77777777" w:rsidR="00C700B8" w:rsidRDefault="00C700B8" w:rsidP="00A10095">
      <w:pPr>
        <w:spacing w:after="0"/>
      </w:pPr>
      <w:r>
        <w:separator/>
      </w:r>
    </w:p>
  </w:endnote>
  <w:endnote w:type="continuationSeparator" w:id="0">
    <w:p w14:paraId="0764F407" w14:textId="77777777" w:rsidR="00C700B8" w:rsidRDefault="00C700B8" w:rsidP="00A100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C6E04" w14:textId="77777777" w:rsidR="0020699D" w:rsidRDefault="00206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9D9DF" w14:textId="77777777" w:rsidR="0020699D" w:rsidRDefault="002069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D260E" w14:textId="77777777" w:rsidR="0020699D" w:rsidRDefault="00206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66646" w14:textId="77777777" w:rsidR="00C700B8" w:rsidRDefault="00C700B8" w:rsidP="00A10095">
      <w:pPr>
        <w:spacing w:after="0"/>
      </w:pPr>
      <w:r>
        <w:separator/>
      </w:r>
    </w:p>
  </w:footnote>
  <w:footnote w:type="continuationSeparator" w:id="0">
    <w:p w14:paraId="4FEA3B1B" w14:textId="77777777" w:rsidR="00C700B8" w:rsidRDefault="00C700B8" w:rsidP="00A100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2DFE7" w14:textId="77777777" w:rsidR="0020699D" w:rsidRDefault="002069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280E7" w14:textId="0A16DBE9" w:rsidR="00C616CE" w:rsidRDefault="00C616CE">
    <w:pPr>
      <w:pStyle w:val="Header"/>
    </w:pPr>
  </w:p>
  <w:p w14:paraId="646814FA" w14:textId="77777777" w:rsidR="00C616CE" w:rsidRDefault="00C616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44" w:author="Gergich, Christine" w:date="2022-05-12T11:53:00Z"/>
  <w:sdt>
    <w:sdtPr>
      <w:id w:val="-586995284"/>
      <w:docPartObj>
        <w:docPartGallery w:val="Watermarks"/>
        <w:docPartUnique/>
      </w:docPartObj>
    </w:sdtPr>
    <w:sdtContent>
      <w:customXmlInsRangeEnd w:id="44"/>
      <w:p w14:paraId="6DD994E9" w14:textId="51CE32DD" w:rsidR="0020699D" w:rsidRDefault="0020699D">
        <w:pPr>
          <w:pStyle w:val="Header"/>
        </w:pPr>
        <w:ins w:id="45" w:author="Gergich, Christine" w:date="2022-05-12T11:53:00Z">
          <w:r>
            <w:rPr>
              <w:noProof/>
            </w:rPr>
            <w:pict w14:anchorId="18A9E26C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476642" o:spid="_x0000_s20481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CONFIDENTIAL"/>
                <w10:wrap anchorx="margin" anchory="margin"/>
              </v:shape>
            </w:pict>
          </w:r>
        </w:ins>
      </w:p>
      <w:customXmlInsRangeStart w:id="46" w:author="Gergich, Christine" w:date="2022-05-12T11:53:00Z"/>
    </w:sdtContent>
  </w:sdt>
  <w:customXmlInsRangeEnd w:id="4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0844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639F8E" w14:textId="77777777" w:rsidR="00C616CE" w:rsidRDefault="00C616C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8ECD178" w14:textId="77777777" w:rsidR="00C616CE" w:rsidRDefault="00C616C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02554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34B91F" w14:textId="77777777" w:rsidR="00C616CE" w:rsidRDefault="00C616C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3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AE966E" w14:textId="77777777" w:rsidR="00C616CE" w:rsidRDefault="00C616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70580"/>
    <w:multiLevelType w:val="hybridMultilevel"/>
    <w:tmpl w:val="730051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2017"/>
    <w:multiLevelType w:val="hybridMultilevel"/>
    <w:tmpl w:val="568E11C2"/>
    <w:lvl w:ilvl="0" w:tplc="8DE29BE2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F228B"/>
    <w:multiLevelType w:val="hybridMultilevel"/>
    <w:tmpl w:val="E6ECB2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22CC0"/>
    <w:multiLevelType w:val="hybridMultilevel"/>
    <w:tmpl w:val="20B41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C10F8"/>
    <w:multiLevelType w:val="hybridMultilevel"/>
    <w:tmpl w:val="3C8E7F60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4809E0"/>
    <w:multiLevelType w:val="hybridMultilevel"/>
    <w:tmpl w:val="1B2CD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66B09"/>
    <w:multiLevelType w:val="hybridMultilevel"/>
    <w:tmpl w:val="F2C864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477A9"/>
    <w:multiLevelType w:val="hybridMultilevel"/>
    <w:tmpl w:val="DCC40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F2D4E"/>
    <w:multiLevelType w:val="hybridMultilevel"/>
    <w:tmpl w:val="93BAD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93762"/>
    <w:multiLevelType w:val="hybridMultilevel"/>
    <w:tmpl w:val="EA6A7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373B0"/>
    <w:multiLevelType w:val="hybridMultilevel"/>
    <w:tmpl w:val="0AE41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67603"/>
    <w:multiLevelType w:val="hybridMultilevel"/>
    <w:tmpl w:val="4D5422CC"/>
    <w:lvl w:ilvl="0" w:tplc="6B725BF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10"/>
  </w:num>
  <w:num w:numId="9">
    <w:abstractNumId w:val="9"/>
  </w:num>
  <w:num w:numId="10">
    <w:abstractNumId w:val="11"/>
  </w:num>
  <w:num w:numId="11">
    <w:abstractNumId w:val="4"/>
  </w:num>
  <w:num w:numId="1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rgich, Christine">
    <w15:presenceInfo w15:providerId="AD" w15:userId="S-1-5-21-713164253-1894263056-1656705926-29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revisionView w:markup="0"/>
  <w:trackRevisions/>
  <w:defaultTabStop w:val="720"/>
  <w:characterSpacingControl w:val="doNotCompress"/>
  <w:hdrShapeDefaults>
    <o:shapedefaults v:ext="edit" spidmax="20482"/>
    <o:shapelayout v:ext="edit">
      <o:idmap v:ext="edit" data="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0B8"/>
    <w:rsid w:val="0000608F"/>
    <w:rsid w:val="00006881"/>
    <w:rsid w:val="00010E2F"/>
    <w:rsid w:val="00016682"/>
    <w:rsid w:val="000169F2"/>
    <w:rsid w:val="0002252A"/>
    <w:rsid w:val="00023CB8"/>
    <w:rsid w:val="0003219C"/>
    <w:rsid w:val="000332DD"/>
    <w:rsid w:val="000341C9"/>
    <w:rsid w:val="000353A9"/>
    <w:rsid w:val="00040DE2"/>
    <w:rsid w:val="00042AA6"/>
    <w:rsid w:val="00044E97"/>
    <w:rsid w:val="000523E7"/>
    <w:rsid w:val="00053A27"/>
    <w:rsid w:val="00054875"/>
    <w:rsid w:val="00060931"/>
    <w:rsid w:val="00066584"/>
    <w:rsid w:val="00066AD3"/>
    <w:rsid w:val="00067A19"/>
    <w:rsid w:val="00070A60"/>
    <w:rsid w:val="00077668"/>
    <w:rsid w:val="00077BA3"/>
    <w:rsid w:val="00081C81"/>
    <w:rsid w:val="00081E4F"/>
    <w:rsid w:val="00082667"/>
    <w:rsid w:val="000847A9"/>
    <w:rsid w:val="000914F3"/>
    <w:rsid w:val="00093E40"/>
    <w:rsid w:val="000B0046"/>
    <w:rsid w:val="000B0AE4"/>
    <w:rsid w:val="000B1BF7"/>
    <w:rsid w:val="000B2C55"/>
    <w:rsid w:val="000B55E8"/>
    <w:rsid w:val="000B5A1B"/>
    <w:rsid w:val="000B5CEF"/>
    <w:rsid w:val="000C31F4"/>
    <w:rsid w:val="000C3CA6"/>
    <w:rsid w:val="000C6B5D"/>
    <w:rsid w:val="000D583C"/>
    <w:rsid w:val="000E1400"/>
    <w:rsid w:val="000E206C"/>
    <w:rsid w:val="000E3125"/>
    <w:rsid w:val="000E6A3E"/>
    <w:rsid w:val="000E76F4"/>
    <w:rsid w:val="000F36AA"/>
    <w:rsid w:val="00104236"/>
    <w:rsid w:val="0010552F"/>
    <w:rsid w:val="001066E5"/>
    <w:rsid w:val="0010792E"/>
    <w:rsid w:val="00113172"/>
    <w:rsid w:val="001131F9"/>
    <w:rsid w:val="00120901"/>
    <w:rsid w:val="001238B7"/>
    <w:rsid w:val="00125B41"/>
    <w:rsid w:val="00131B06"/>
    <w:rsid w:val="00141FE2"/>
    <w:rsid w:val="00147201"/>
    <w:rsid w:val="001473D2"/>
    <w:rsid w:val="00147880"/>
    <w:rsid w:val="00150C4A"/>
    <w:rsid w:val="00157545"/>
    <w:rsid w:val="00162537"/>
    <w:rsid w:val="00162A3E"/>
    <w:rsid w:val="001665F1"/>
    <w:rsid w:val="00172CD7"/>
    <w:rsid w:val="001754C2"/>
    <w:rsid w:val="001929C7"/>
    <w:rsid w:val="00196783"/>
    <w:rsid w:val="00196EB4"/>
    <w:rsid w:val="001A2ECF"/>
    <w:rsid w:val="001B19A0"/>
    <w:rsid w:val="001B3980"/>
    <w:rsid w:val="001B5617"/>
    <w:rsid w:val="001B68F4"/>
    <w:rsid w:val="001B73C7"/>
    <w:rsid w:val="001C23DC"/>
    <w:rsid w:val="001C65B4"/>
    <w:rsid w:val="001C70F4"/>
    <w:rsid w:val="001D353B"/>
    <w:rsid w:val="001E0B6D"/>
    <w:rsid w:val="001E1D37"/>
    <w:rsid w:val="001E4109"/>
    <w:rsid w:val="001E5C8A"/>
    <w:rsid w:val="001E77ED"/>
    <w:rsid w:val="001F00A9"/>
    <w:rsid w:val="00205207"/>
    <w:rsid w:val="0020699D"/>
    <w:rsid w:val="002127F1"/>
    <w:rsid w:val="0022353B"/>
    <w:rsid w:val="00224F63"/>
    <w:rsid w:val="00225BC9"/>
    <w:rsid w:val="0023182F"/>
    <w:rsid w:val="00241820"/>
    <w:rsid w:val="00241F4E"/>
    <w:rsid w:val="00243AC2"/>
    <w:rsid w:val="002510AE"/>
    <w:rsid w:val="00251902"/>
    <w:rsid w:val="002550B5"/>
    <w:rsid w:val="00261B53"/>
    <w:rsid w:val="002624CE"/>
    <w:rsid w:val="002624F6"/>
    <w:rsid w:val="002625BC"/>
    <w:rsid w:val="00266DDB"/>
    <w:rsid w:val="00274771"/>
    <w:rsid w:val="0027662E"/>
    <w:rsid w:val="0027706F"/>
    <w:rsid w:val="00281801"/>
    <w:rsid w:val="00282D26"/>
    <w:rsid w:val="00283745"/>
    <w:rsid w:val="00284F77"/>
    <w:rsid w:val="00290368"/>
    <w:rsid w:val="002A4866"/>
    <w:rsid w:val="002B1641"/>
    <w:rsid w:val="002B5DCA"/>
    <w:rsid w:val="002C60CA"/>
    <w:rsid w:val="002C6CAE"/>
    <w:rsid w:val="002C6CCC"/>
    <w:rsid w:val="002C731E"/>
    <w:rsid w:val="002D1608"/>
    <w:rsid w:val="002D1E64"/>
    <w:rsid w:val="002D4163"/>
    <w:rsid w:val="002E5078"/>
    <w:rsid w:val="002E5197"/>
    <w:rsid w:val="002E7726"/>
    <w:rsid w:val="002F4AF0"/>
    <w:rsid w:val="002F4F0F"/>
    <w:rsid w:val="002F64D6"/>
    <w:rsid w:val="00314D1A"/>
    <w:rsid w:val="00321570"/>
    <w:rsid w:val="0032394E"/>
    <w:rsid w:val="00337430"/>
    <w:rsid w:val="003375C6"/>
    <w:rsid w:val="0033788B"/>
    <w:rsid w:val="003435A3"/>
    <w:rsid w:val="00350FC0"/>
    <w:rsid w:val="00351A5F"/>
    <w:rsid w:val="003562D7"/>
    <w:rsid w:val="00361215"/>
    <w:rsid w:val="003732D1"/>
    <w:rsid w:val="003741FA"/>
    <w:rsid w:val="0037764C"/>
    <w:rsid w:val="003777CA"/>
    <w:rsid w:val="0038095D"/>
    <w:rsid w:val="00385BEA"/>
    <w:rsid w:val="0039280D"/>
    <w:rsid w:val="00393EA1"/>
    <w:rsid w:val="003940B7"/>
    <w:rsid w:val="003A2B37"/>
    <w:rsid w:val="003A7856"/>
    <w:rsid w:val="003B6594"/>
    <w:rsid w:val="003C0015"/>
    <w:rsid w:val="003C1259"/>
    <w:rsid w:val="003C226A"/>
    <w:rsid w:val="003D21E4"/>
    <w:rsid w:val="003E769A"/>
    <w:rsid w:val="003E778B"/>
    <w:rsid w:val="003F20B3"/>
    <w:rsid w:val="003F3155"/>
    <w:rsid w:val="003F4EDA"/>
    <w:rsid w:val="004015EF"/>
    <w:rsid w:val="00410DB9"/>
    <w:rsid w:val="00410ECB"/>
    <w:rsid w:val="0041421A"/>
    <w:rsid w:val="00415BBE"/>
    <w:rsid w:val="0042750E"/>
    <w:rsid w:val="0043007C"/>
    <w:rsid w:val="00434111"/>
    <w:rsid w:val="004364D8"/>
    <w:rsid w:val="00442279"/>
    <w:rsid w:val="00443F0D"/>
    <w:rsid w:val="00445C6C"/>
    <w:rsid w:val="00446368"/>
    <w:rsid w:val="00446AF0"/>
    <w:rsid w:val="004504F3"/>
    <w:rsid w:val="00451F20"/>
    <w:rsid w:val="0045360C"/>
    <w:rsid w:val="00455CD1"/>
    <w:rsid w:val="00456C8C"/>
    <w:rsid w:val="00457144"/>
    <w:rsid w:val="004752D5"/>
    <w:rsid w:val="00494427"/>
    <w:rsid w:val="004A1B84"/>
    <w:rsid w:val="004A644A"/>
    <w:rsid w:val="004A73A6"/>
    <w:rsid w:val="004C0215"/>
    <w:rsid w:val="004C63BA"/>
    <w:rsid w:val="004D129A"/>
    <w:rsid w:val="004D2EB0"/>
    <w:rsid w:val="004D45AF"/>
    <w:rsid w:val="004D6893"/>
    <w:rsid w:val="004E6DC3"/>
    <w:rsid w:val="004F5059"/>
    <w:rsid w:val="004F7710"/>
    <w:rsid w:val="00500594"/>
    <w:rsid w:val="00501E51"/>
    <w:rsid w:val="005026F6"/>
    <w:rsid w:val="00506A45"/>
    <w:rsid w:val="00513638"/>
    <w:rsid w:val="005232A6"/>
    <w:rsid w:val="00524E2A"/>
    <w:rsid w:val="005258FD"/>
    <w:rsid w:val="00532D89"/>
    <w:rsid w:val="00534576"/>
    <w:rsid w:val="00534F15"/>
    <w:rsid w:val="00536EE8"/>
    <w:rsid w:val="0054485B"/>
    <w:rsid w:val="005462C9"/>
    <w:rsid w:val="00554363"/>
    <w:rsid w:val="00555E2C"/>
    <w:rsid w:val="00566192"/>
    <w:rsid w:val="00575FC8"/>
    <w:rsid w:val="00580072"/>
    <w:rsid w:val="00580CCD"/>
    <w:rsid w:val="00592F2E"/>
    <w:rsid w:val="005A1BC9"/>
    <w:rsid w:val="005A5E47"/>
    <w:rsid w:val="005B1219"/>
    <w:rsid w:val="005B1EB1"/>
    <w:rsid w:val="005B73C3"/>
    <w:rsid w:val="005C4218"/>
    <w:rsid w:val="005D1B10"/>
    <w:rsid w:val="005D3823"/>
    <w:rsid w:val="005D4977"/>
    <w:rsid w:val="005E175E"/>
    <w:rsid w:val="005E22B8"/>
    <w:rsid w:val="005F04A0"/>
    <w:rsid w:val="006025F5"/>
    <w:rsid w:val="00634B13"/>
    <w:rsid w:val="00642580"/>
    <w:rsid w:val="00642DBC"/>
    <w:rsid w:val="00645505"/>
    <w:rsid w:val="00650A4F"/>
    <w:rsid w:val="006663C2"/>
    <w:rsid w:val="00671E00"/>
    <w:rsid w:val="006743BE"/>
    <w:rsid w:val="00676752"/>
    <w:rsid w:val="0068256A"/>
    <w:rsid w:val="00682D9D"/>
    <w:rsid w:val="00684C76"/>
    <w:rsid w:val="006856AA"/>
    <w:rsid w:val="0068758A"/>
    <w:rsid w:val="006940ED"/>
    <w:rsid w:val="00697D72"/>
    <w:rsid w:val="006A0A87"/>
    <w:rsid w:val="006B22A5"/>
    <w:rsid w:val="006B51C8"/>
    <w:rsid w:val="006C0AB1"/>
    <w:rsid w:val="006D6F9A"/>
    <w:rsid w:val="006F78F8"/>
    <w:rsid w:val="007003E9"/>
    <w:rsid w:val="00700A97"/>
    <w:rsid w:val="00700F70"/>
    <w:rsid w:val="00703ED3"/>
    <w:rsid w:val="00705F3B"/>
    <w:rsid w:val="00711069"/>
    <w:rsid w:val="007207E8"/>
    <w:rsid w:val="00720921"/>
    <w:rsid w:val="00720FDA"/>
    <w:rsid w:val="00726D21"/>
    <w:rsid w:val="0073216C"/>
    <w:rsid w:val="00741BF1"/>
    <w:rsid w:val="007455C3"/>
    <w:rsid w:val="00746F79"/>
    <w:rsid w:val="007520FD"/>
    <w:rsid w:val="00752DB0"/>
    <w:rsid w:val="007612C2"/>
    <w:rsid w:val="00765C21"/>
    <w:rsid w:val="0077033A"/>
    <w:rsid w:val="00772782"/>
    <w:rsid w:val="00772BAD"/>
    <w:rsid w:val="007809C3"/>
    <w:rsid w:val="00785CA8"/>
    <w:rsid w:val="007866F8"/>
    <w:rsid w:val="00787E8D"/>
    <w:rsid w:val="00790800"/>
    <w:rsid w:val="007947D2"/>
    <w:rsid w:val="007A0206"/>
    <w:rsid w:val="007A0C84"/>
    <w:rsid w:val="007A333D"/>
    <w:rsid w:val="007A6287"/>
    <w:rsid w:val="007A6CE1"/>
    <w:rsid w:val="007A7F26"/>
    <w:rsid w:val="007B3B11"/>
    <w:rsid w:val="007C7AB1"/>
    <w:rsid w:val="007D00FF"/>
    <w:rsid w:val="007D20F3"/>
    <w:rsid w:val="007D658C"/>
    <w:rsid w:val="007D6D92"/>
    <w:rsid w:val="007E13A4"/>
    <w:rsid w:val="007E329C"/>
    <w:rsid w:val="007E47FD"/>
    <w:rsid w:val="007E6C5C"/>
    <w:rsid w:val="007E78C4"/>
    <w:rsid w:val="007E7B09"/>
    <w:rsid w:val="007E7E37"/>
    <w:rsid w:val="007F15F7"/>
    <w:rsid w:val="007F6BC0"/>
    <w:rsid w:val="007F7DCA"/>
    <w:rsid w:val="008070B2"/>
    <w:rsid w:val="0081538F"/>
    <w:rsid w:val="008249D3"/>
    <w:rsid w:val="008250AE"/>
    <w:rsid w:val="00833076"/>
    <w:rsid w:val="008341C9"/>
    <w:rsid w:val="00844B6A"/>
    <w:rsid w:val="008462E9"/>
    <w:rsid w:val="0085204E"/>
    <w:rsid w:val="008563A0"/>
    <w:rsid w:val="0086479D"/>
    <w:rsid w:val="0086575D"/>
    <w:rsid w:val="00871665"/>
    <w:rsid w:val="00877CE8"/>
    <w:rsid w:val="00880535"/>
    <w:rsid w:val="0088216B"/>
    <w:rsid w:val="008837BB"/>
    <w:rsid w:val="008850DA"/>
    <w:rsid w:val="008924AF"/>
    <w:rsid w:val="008A0500"/>
    <w:rsid w:val="008A17F0"/>
    <w:rsid w:val="008A5CDC"/>
    <w:rsid w:val="008A65FE"/>
    <w:rsid w:val="008B44B3"/>
    <w:rsid w:val="008B5320"/>
    <w:rsid w:val="008B7BD5"/>
    <w:rsid w:val="008C6990"/>
    <w:rsid w:val="008D0671"/>
    <w:rsid w:val="008D18A7"/>
    <w:rsid w:val="008D4BD1"/>
    <w:rsid w:val="008D6BFD"/>
    <w:rsid w:val="008D7EC6"/>
    <w:rsid w:val="008F1F38"/>
    <w:rsid w:val="008F2999"/>
    <w:rsid w:val="008F44AF"/>
    <w:rsid w:val="00913533"/>
    <w:rsid w:val="0092386C"/>
    <w:rsid w:val="00924DC6"/>
    <w:rsid w:val="00941E44"/>
    <w:rsid w:val="00943D4B"/>
    <w:rsid w:val="009501D7"/>
    <w:rsid w:val="00957799"/>
    <w:rsid w:val="00961226"/>
    <w:rsid w:val="009737EF"/>
    <w:rsid w:val="00991B3F"/>
    <w:rsid w:val="00995A71"/>
    <w:rsid w:val="00997D2E"/>
    <w:rsid w:val="00997E0D"/>
    <w:rsid w:val="009A2042"/>
    <w:rsid w:val="009B05AA"/>
    <w:rsid w:val="009B357B"/>
    <w:rsid w:val="009D1190"/>
    <w:rsid w:val="009D184B"/>
    <w:rsid w:val="009D3CDB"/>
    <w:rsid w:val="009D57C1"/>
    <w:rsid w:val="009F1A74"/>
    <w:rsid w:val="00A00DA6"/>
    <w:rsid w:val="00A057F8"/>
    <w:rsid w:val="00A05ADF"/>
    <w:rsid w:val="00A05D55"/>
    <w:rsid w:val="00A10095"/>
    <w:rsid w:val="00A14CD9"/>
    <w:rsid w:val="00A1638B"/>
    <w:rsid w:val="00A16DBF"/>
    <w:rsid w:val="00A20CF4"/>
    <w:rsid w:val="00A3645C"/>
    <w:rsid w:val="00A37920"/>
    <w:rsid w:val="00A41106"/>
    <w:rsid w:val="00A607E2"/>
    <w:rsid w:val="00A634C7"/>
    <w:rsid w:val="00A64AA9"/>
    <w:rsid w:val="00A668CA"/>
    <w:rsid w:val="00A67370"/>
    <w:rsid w:val="00A7178B"/>
    <w:rsid w:val="00A74E5A"/>
    <w:rsid w:val="00A750C7"/>
    <w:rsid w:val="00A86B69"/>
    <w:rsid w:val="00A87AA4"/>
    <w:rsid w:val="00A90D0C"/>
    <w:rsid w:val="00A92236"/>
    <w:rsid w:val="00A93244"/>
    <w:rsid w:val="00AA56A6"/>
    <w:rsid w:val="00AA7B58"/>
    <w:rsid w:val="00AB4061"/>
    <w:rsid w:val="00AB4854"/>
    <w:rsid w:val="00AB7BDD"/>
    <w:rsid w:val="00AC39C4"/>
    <w:rsid w:val="00AC3B98"/>
    <w:rsid w:val="00AC5A3B"/>
    <w:rsid w:val="00AC74BC"/>
    <w:rsid w:val="00AD33F9"/>
    <w:rsid w:val="00AD7B6C"/>
    <w:rsid w:val="00AE06EF"/>
    <w:rsid w:val="00AF2157"/>
    <w:rsid w:val="00B0047E"/>
    <w:rsid w:val="00B13BDF"/>
    <w:rsid w:val="00B15075"/>
    <w:rsid w:val="00B15529"/>
    <w:rsid w:val="00B216A1"/>
    <w:rsid w:val="00B30B11"/>
    <w:rsid w:val="00B3241F"/>
    <w:rsid w:val="00B33470"/>
    <w:rsid w:val="00B34B07"/>
    <w:rsid w:val="00B351FA"/>
    <w:rsid w:val="00B357DB"/>
    <w:rsid w:val="00B43389"/>
    <w:rsid w:val="00B45CFC"/>
    <w:rsid w:val="00B46750"/>
    <w:rsid w:val="00B46F4D"/>
    <w:rsid w:val="00B61404"/>
    <w:rsid w:val="00B629C9"/>
    <w:rsid w:val="00B653A4"/>
    <w:rsid w:val="00B743EC"/>
    <w:rsid w:val="00B80A34"/>
    <w:rsid w:val="00B82195"/>
    <w:rsid w:val="00B8419B"/>
    <w:rsid w:val="00B93B32"/>
    <w:rsid w:val="00B94BDF"/>
    <w:rsid w:val="00BA4278"/>
    <w:rsid w:val="00BB32D4"/>
    <w:rsid w:val="00BB4B7B"/>
    <w:rsid w:val="00BB7FDF"/>
    <w:rsid w:val="00BC683B"/>
    <w:rsid w:val="00BC7A58"/>
    <w:rsid w:val="00BD00C0"/>
    <w:rsid w:val="00BD6F2F"/>
    <w:rsid w:val="00BE1ADD"/>
    <w:rsid w:val="00BE5FC2"/>
    <w:rsid w:val="00C02C94"/>
    <w:rsid w:val="00C0709C"/>
    <w:rsid w:val="00C07A41"/>
    <w:rsid w:val="00C15F34"/>
    <w:rsid w:val="00C20BEA"/>
    <w:rsid w:val="00C23569"/>
    <w:rsid w:val="00C24106"/>
    <w:rsid w:val="00C24AE0"/>
    <w:rsid w:val="00C4018D"/>
    <w:rsid w:val="00C40FBE"/>
    <w:rsid w:val="00C41EAC"/>
    <w:rsid w:val="00C4468D"/>
    <w:rsid w:val="00C51FA2"/>
    <w:rsid w:val="00C527B2"/>
    <w:rsid w:val="00C54AAA"/>
    <w:rsid w:val="00C616CE"/>
    <w:rsid w:val="00C61DED"/>
    <w:rsid w:val="00C63A3D"/>
    <w:rsid w:val="00C700B8"/>
    <w:rsid w:val="00C72262"/>
    <w:rsid w:val="00C76AC0"/>
    <w:rsid w:val="00C8337B"/>
    <w:rsid w:val="00C83927"/>
    <w:rsid w:val="00C86951"/>
    <w:rsid w:val="00C924BA"/>
    <w:rsid w:val="00CA17D7"/>
    <w:rsid w:val="00CB07B7"/>
    <w:rsid w:val="00CB2EAF"/>
    <w:rsid w:val="00CB39CF"/>
    <w:rsid w:val="00CB3A6E"/>
    <w:rsid w:val="00CB6038"/>
    <w:rsid w:val="00CB6C73"/>
    <w:rsid w:val="00CC08F6"/>
    <w:rsid w:val="00CC0C95"/>
    <w:rsid w:val="00CC23F1"/>
    <w:rsid w:val="00CC5B7A"/>
    <w:rsid w:val="00CD6618"/>
    <w:rsid w:val="00CE03BF"/>
    <w:rsid w:val="00CE297F"/>
    <w:rsid w:val="00CE411F"/>
    <w:rsid w:val="00CE5CDB"/>
    <w:rsid w:val="00CE6DB3"/>
    <w:rsid w:val="00CE6EAB"/>
    <w:rsid w:val="00D00BF9"/>
    <w:rsid w:val="00D0422B"/>
    <w:rsid w:val="00D05697"/>
    <w:rsid w:val="00D11A08"/>
    <w:rsid w:val="00D13213"/>
    <w:rsid w:val="00D209F4"/>
    <w:rsid w:val="00D23196"/>
    <w:rsid w:val="00D249E8"/>
    <w:rsid w:val="00D27B4B"/>
    <w:rsid w:val="00D32967"/>
    <w:rsid w:val="00D3581E"/>
    <w:rsid w:val="00D41854"/>
    <w:rsid w:val="00D42D57"/>
    <w:rsid w:val="00D454A8"/>
    <w:rsid w:val="00D50737"/>
    <w:rsid w:val="00D50C31"/>
    <w:rsid w:val="00D54AF1"/>
    <w:rsid w:val="00D73547"/>
    <w:rsid w:val="00D758B1"/>
    <w:rsid w:val="00D77248"/>
    <w:rsid w:val="00D810C2"/>
    <w:rsid w:val="00D8577B"/>
    <w:rsid w:val="00D94D10"/>
    <w:rsid w:val="00DA571D"/>
    <w:rsid w:val="00DB3803"/>
    <w:rsid w:val="00DB569D"/>
    <w:rsid w:val="00DB68C1"/>
    <w:rsid w:val="00DB7F7D"/>
    <w:rsid w:val="00DC1D68"/>
    <w:rsid w:val="00DC42EE"/>
    <w:rsid w:val="00DC7831"/>
    <w:rsid w:val="00DD0A20"/>
    <w:rsid w:val="00DD2779"/>
    <w:rsid w:val="00DD634E"/>
    <w:rsid w:val="00DE145B"/>
    <w:rsid w:val="00DE4FF1"/>
    <w:rsid w:val="00DF2F49"/>
    <w:rsid w:val="00DF3430"/>
    <w:rsid w:val="00DF42A1"/>
    <w:rsid w:val="00DF674B"/>
    <w:rsid w:val="00DF6AB3"/>
    <w:rsid w:val="00E0208E"/>
    <w:rsid w:val="00E020F7"/>
    <w:rsid w:val="00E11450"/>
    <w:rsid w:val="00E259E5"/>
    <w:rsid w:val="00E26704"/>
    <w:rsid w:val="00E270DD"/>
    <w:rsid w:val="00E31490"/>
    <w:rsid w:val="00E3475A"/>
    <w:rsid w:val="00E4028B"/>
    <w:rsid w:val="00E52C8D"/>
    <w:rsid w:val="00E5477E"/>
    <w:rsid w:val="00E550DB"/>
    <w:rsid w:val="00E61874"/>
    <w:rsid w:val="00E66FFE"/>
    <w:rsid w:val="00E74742"/>
    <w:rsid w:val="00E749C4"/>
    <w:rsid w:val="00E80E54"/>
    <w:rsid w:val="00E85D78"/>
    <w:rsid w:val="00E92451"/>
    <w:rsid w:val="00E96118"/>
    <w:rsid w:val="00E966C6"/>
    <w:rsid w:val="00EA1549"/>
    <w:rsid w:val="00EA4B9B"/>
    <w:rsid w:val="00EB3923"/>
    <w:rsid w:val="00EB6B41"/>
    <w:rsid w:val="00EC44CC"/>
    <w:rsid w:val="00EC4905"/>
    <w:rsid w:val="00EC6219"/>
    <w:rsid w:val="00EE51CA"/>
    <w:rsid w:val="00EF0873"/>
    <w:rsid w:val="00EF572E"/>
    <w:rsid w:val="00F0172C"/>
    <w:rsid w:val="00F02621"/>
    <w:rsid w:val="00F036AD"/>
    <w:rsid w:val="00F055D4"/>
    <w:rsid w:val="00F065AD"/>
    <w:rsid w:val="00F155FA"/>
    <w:rsid w:val="00F22CBF"/>
    <w:rsid w:val="00F23217"/>
    <w:rsid w:val="00F24FE6"/>
    <w:rsid w:val="00F25B33"/>
    <w:rsid w:val="00F26AC5"/>
    <w:rsid w:val="00F27D53"/>
    <w:rsid w:val="00F33A7A"/>
    <w:rsid w:val="00F4594D"/>
    <w:rsid w:val="00F4611C"/>
    <w:rsid w:val="00F55964"/>
    <w:rsid w:val="00F60AAC"/>
    <w:rsid w:val="00F62782"/>
    <w:rsid w:val="00F66E2C"/>
    <w:rsid w:val="00F77722"/>
    <w:rsid w:val="00F93127"/>
    <w:rsid w:val="00F93356"/>
    <w:rsid w:val="00F933AE"/>
    <w:rsid w:val="00F95208"/>
    <w:rsid w:val="00FA79BF"/>
    <w:rsid w:val="00FB576B"/>
    <w:rsid w:val="00FC19EF"/>
    <w:rsid w:val="00FE015F"/>
    <w:rsid w:val="00FE0A71"/>
    <w:rsid w:val="00FE4611"/>
    <w:rsid w:val="00FE5B5D"/>
    <w:rsid w:val="00FE7748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  <w14:docId w14:val="3CE187AC"/>
  <w15:docId w15:val="{21DC2BB8-EACD-48A0-A70C-1B6F88DF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D92"/>
    <w:pPr>
      <w:spacing w:after="24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82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C44CC"/>
    <w:pPr>
      <w:keepNext/>
      <w:keepLines/>
      <w:spacing w:line="360" w:lineRule="auto"/>
      <w:outlineLvl w:val="1"/>
    </w:pPr>
    <w:rPr>
      <w:rFonts w:asciiTheme="minorHAnsi" w:hAnsiTheme="min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7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44CC"/>
    <w:rPr>
      <w:rFonts w:eastAsia="Times New Roman" w:cstheme="majorBidi"/>
      <w:b/>
      <w:bCs/>
      <w:sz w:val="26"/>
      <w:szCs w:val="26"/>
    </w:rPr>
  </w:style>
  <w:style w:type="paragraph" w:customStyle="1" w:styleId="NoSpaceAgmt">
    <w:name w:val="No Space Agmt"/>
    <w:rsid w:val="00FE0A71"/>
    <w:pPr>
      <w:spacing w:after="0" w:line="240" w:lineRule="auto"/>
      <w:jc w:val="both"/>
    </w:pPr>
    <w:rPr>
      <w:rFonts w:ascii="Arial" w:eastAsia="Times New Roman" w:hAnsi="Arial" w:cs="Times New Roman"/>
      <w:sz w:val="23"/>
      <w:szCs w:val="20"/>
    </w:rPr>
  </w:style>
  <w:style w:type="paragraph" w:customStyle="1" w:styleId="NoSpace">
    <w:name w:val="No Space"/>
    <w:basedOn w:val="Normal"/>
    <w:rsid w:val="00FE0A71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23182F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095"/>
    <w:pPr>
      <w:spacing w:line="276" w:lineRule="auto"/>
      <w:jc w:val="left"/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100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00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009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10095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1009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10095"/>
    <w:rPr>
      <w:rFonts w:ascii="Arial" w:eastAsia="Times New Roman" w:hAnsi="Arial" w:cs="Times New Roman"/>
      <w:sz w:val="24"/>
      <w:szCs w:val="20"/>
    </w:rPr>
  </w:style>
  <w:style w:type="paragraph" w:styleId="NoSpacing">
    <w:name w:val="No Spacing"/>
    <w:link w:val="NoSpacingChar"/>
    <w:uiPriority w:val="1"/>
    <w:qFormat/>
    <w:rsid w:val="00A1009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0095"/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D7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1B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12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12C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12C2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2C2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12C2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2C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2C2"/>
    <w:rPr>
      <w:rFonts w:ascii="Tahoma" w:eastAsia="Times New Roman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B5320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8B5320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DD0A2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F933A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1575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A571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419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80156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747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612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4" w:color="333333"/>
            <w:right w:val="none" w:sz="0" w:space="0" w:color="auto"/>
          </w:divBdr>
        </w:div>
        <w:div w:id="1075667042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2101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350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041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400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2497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://www.courts.gov.bc.ca/Court_of_Appeal/practice_and_procedure/civil_and_criminal_practice_directives/PDF/(CandC)Citation_of_Authoritie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73DA0-18A8-4A6B-9281-0AB5D379F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Superior Courts Judiciary</Company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Gergich, Christine</dc:creator>
  <cp:lastModifiedBy>Gergich, Christine</cp:lastModifiedBy>
  <cp:revision>13</cp:revision>
  <cp:lastPrinted>2022-03-21T18:15:00Z</cp:lastPrinted>
  <dcterms:created xsi:type="dcterms:W3CDTF">2022-04-22T21:09:00Z</dcterms:created>
  <dcterms:modified xsi:type="dcterms:W3CDTF">2022-05-12T18:53:00Z</dcterms:modified>
</cp:coreProperties>
</file>